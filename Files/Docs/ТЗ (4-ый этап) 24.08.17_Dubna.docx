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0C50A" w14:textId="77777777" w:rsidR="00A14FFD" w:rsidRPr="00413BF0" w:rsidRDefault="00A14FFD" w:rsidP="00A14FFD">
      <w:pPr>
        <w:pStyle w:val="2"/>
        <w:rPr>
          <w:szCs w:val="28"/>
        </w:rPr>
      </w:pPr>
    </w:p>
    <w:p w14:paraId="1BA3C529" w14:textId="77777777" w:rsidR="00D4098C" w:rsidRDefault="00D4098C" w:rsidP="00A14FFD">
      <w:pPr>
        <w:pStyle w:val="2"/>
        <w:rPr>
          <w:szCs w:val="28"/>
        </w:rPr>
      </w:pPr>
    </w:p>
    <w:p w14:paraId="74CF7608" w14:textId="77777777" w:rsidR="00D4098C" w:rsidRDefault="00D4098C" w:rsidP="00A14FFD">
      <w:pPr>
        <w:pStyle w:val="2"/>
        <w:rPr>
          <w:szCs w:val="28"/>
        </w:rPr>
      </w:pPr>
    </w:p>
    <w:p w14:paraId="55EFFD54" w14:textId="77777777" w:rsidR="00D4098C" w:rsidRDefault="00D4098C" w:rsidP="00A14FFD">
      <w:pPr>
        <w:pStyle w:val="2"/>
        <w:rPr>
          <w:szCs w:val="28"/>
        </w:rPr>
      </w:pPr>
    </w:p>
    <w:p w14:paraId="72D6530F" w14:textId="77777777" w:rsidR="00D4098C" w:rsidRPr="0067138A" w:rsidRDefault="00D4098C" w:rsidP="00A14FFD">
      <w:pPr>
        <w:pStyle w:val="2"/>
        <w:rPr>
          <w:szCs w:val="28"/>
        </w:rPr>
      </w:pPr>
    </w:p>
    <w:p w14:paraId="233D5499" w14:textId="77777777" w:rsidR="00A14FFD" w:rsidRDefault="00A14FFD" w:rsidP="00A14FFD">
      <w:pPr>
        <w:pStyle w:val="2"/>
        <w:rPr>
          <w:szCs w:val="28"/>
        </w:rPr>
      </w:pPr>
    </w:p>
    <w:p w14:paraId="02E325A9" w14:textId="77777777" w:rsidR="00D4098C" w:rsidRDefault="00D4098C" w:rsidP="00A14FFD">
      <w:pPr>
        <w:pStyle w:val="2"/>
        <w:rPr>
          <w:szCs w:val="28"/>
        </w:rPr>
      </w:pPr>
    </w:p>
    <w:p w14:paraId="5F288116" w14:textId="77777777" w:rsidR="00D4098C" w:rsidRDefault="00D4098C" w:rsidP="00A14FFD">
      <w:pPr>
        <w:pStyle w:val="2"/>
        <w:rPr>
          <w:szCs w:val="28"/>
        </w:rPr>
      </w:pPr>
    </w:p>
    <w:p w14:paraId="2FED07C8" w14:textId="77777777" w:rsidR="00D4098C" w:rsidRDefault="00D4098C" w:rsidP="00A14FFD">
      <w:pPr>
        <w:pStyle w:val="2"/>
        <w:rPr>
          <w:szCs w:val="28"/>
        </w:rPr>
      </w:pPr>
    </w:p>
    <w:p w14:paraId="33504585" w14:textId="77777777" w:rsidR="00D4098C" w:rsidRDefault="00D4098C" w:rsidP="00A14FFD">
      <w:pPr>
        <w:pStyle w:val="2"/>
        <w:rPr>
          <w:szCs w:val="28"/>
        </w:rPr>
      </w:pPr>
    </w:p>
    <w:p w14:paraId="2987CC32" w14:textId="77777777" w:rsidR="00D4098C" w:rsidRDefault="00D4098C" w:rsidP="00A14FFD">
      <w:pPr>
        <w:pStyle w:val="2"/>
        <w:rPr>
          <w:szCs w:val="28"/>
        </w:rPr>
      </w:pPr>
    </w:p>
    <w:p w14:paraId="59B15B93" w14:textId="77777777" w:rsidR="00D4098C" w:rsidRDefault="00D4098C" w:rsidP="00A14FFD">
      <w:pPr>
        <w:pStyle w:val="2"/>
        <w:rPr>
          <w:szCs w:val="28"/>
        </w:rPr>
      </w:pPr>
    </w:p>
    <w:p w14:paraId="04130633" w14:textId="77777777" w:rsidR="00D4098C" w:rsidRDefault="00D4098C" w:rsidP="00A14FFD">
      <w:pPr>
        <w:pStyle w:val="2"/>
        <w:rPr>
          <w:szCs w:val="28"/>
        </w:rPr>
      </w:pPr>
    </w:p>
    <w:p w14:paraId="68E1864D" w14:textId="77777777" w:rsidR="00D4098C" w:rsidRPr="0067138A" w:rsidRDefault="00D4098C" w:rsidP="00A14FFD">
      <w:pPr>
        <w:pStyle w:val="2"/>
        <w:rPr>
          <w:szCs w:val="28"/>
        </w:rPr>
      </w:pPr>
    </w:p>
    <w:p w14:paraId="2EEA2585" w14:textId="77777777" w:rsidR="00A14FFD" w:rsidRPr="0067138A" w:rsidRDefault="00A14FFD" w:rsidP="00A14FFD">
      <w:pPr>
        <w:pStyle w:val="2"/>
        <w:rPr>
          <w:szCs w:val="28"/>
        </w:rPr>
      </w:pPr>
    </w:p>
    <w:p w14:paraId="67AE2838" w14:textId="77777777" w:rsidR="00A14FFD" w:rsidRPr="0067138A" w:rsidRDefault="00A14FFD" w:rsidP="00D4098C">
      <w:pPr>
        <w:pStyle w:val="2"/>
        <w:ind w:firstLine="0"/>
        <w:jc w:val="center"/>
        <w:rPr>
          <w:b/>
          <w:szCs w:val="28"/>
        </w:rPr>
      </w:pPr>
      <w:r w:rsidRPr="0067138A">
        <w:rPr>
          <w:b/>
          <w:szCs w:val="28"/>
        </w:rPr>
        <w:t>ТЕХНИЧЕСКОЕ ЗАДАНИЕ</w:t>
      </w:r>
    </w:p>
    <w:p w14:paraId="1F49E26F" w14:textId="77777777" w:rsidR="00A14FFD" w:rsidRPr="0067138A" w:rsidRDefault="00A14FFD" w:rsidP="00D4098C">
      <w:pPr>
        <w:pStyle w:val="2"/>
        <w:ind w:firstLine="0"/>
        <w:jc w:val="center"/>
        <w:rPr>
          <w:szCs w:val="28"/>
        </w:rPr>
      </w:pPr>
      <w:r w:rsidRPr="0067138A">
        <w:rPr>
          <w:szCs w:val="28"/>
        </w:rPr>
        <w:t>на научно-исследовательскую работу</w:t>
      </w:r>
    </w:p>
    <w:p w14:paraId="708079FD" w14:textId="77777777" w:rsidR="00A14FFD" w:rsidRDefault="00A14FFD" w:rsidP="00D4098C">
      <w:pPr>
        <w:pStyle w:val="2"/>
        <w:ind w:firstLine="0"/>
        <w:rPr>
          <w:sz w:val="26"/>
          <w:szCs w:val="26"/>
        </w:rPr>
      </w:pPr>
    </w:p>
    <w:p w14:paraId="0BD4CB8F" w14:textId="77777777" w:rsidR="00D4098C" w:rsidRPr="0067138A" w:rsidRDefault="00D4098C" w:rsidP="00D4098C">
      <w:pPr>
        <w:pStyle w:val="2"/>
        <w:ind w:firstLine="0"/>
        <w:rPr>
          <w:sz w:val="26"/>
          <w:szCs w:val="26"/>
        </w:rPr>
      </w:pPr>
    </w:p>
    <w:p w14:paraId="7D91EF1C" w14:textId="77777777" w:rsidR="00A14FFD" w:rsidRPr="0067138A" w:rsidRDefault="00A14FFD" w:rsidP="00D4098C">
      <w:pPr>
        <w:pStyle w:val="2"/>
        <w:ind w:firstLine="0"/>
        <w:rPr>
          <w:sz w:val="26"/>
          <w:szCs w:val="26"/>
        </w:rPr>
      </w:pPr>
    </w:p>
    <w:p w14:paraId="628EEDEB" w14:textId="77777777" w:rsidR="00A14FFD" w:rsidRPr="0067138A" w:rsidRDefault="00A0731E" w:rsidP="00D4098C">
      <w:pPr>
        <w:pStyle w:val="2"/>
        <w:spacing w:line="360" w:lineRule="auto"/>
        <w:ind w:firstLine="0"/>
        <w:jc w:val="center"/>
        <w:rPr>
          <w:szCs w:val="28"/>
        </w:rPr>
      </w:pPr>
      <w:r>
        <w:rPr>
          <w:rFonts w:eastAsia="Arial"/>
          <w:szCs w:val="28"/>
          <w:lang w:eastAsia="ar-SA"/>
        </w:rPr>
        <w:t>«Расчет</w:t>
      </w:r>
      <w:r w:rsidR="00D4098C">
        <w:rPr>
          <w:rFonts w:eastAsia="Arial"/>
          <w:szCs w:val="28"/>
          <w:lang w:eastAsia="ar-SA"/>
        </w:rPr>
        <w:t xml:space="preserve"> геодезически</w:t>
      </w:r>
      <w:r>
        <w:rPr>
          <w:rFonts w:eastAsia="Arial"/>
          <w:szCs w:val="28"/>
          <w:lang w:eastAsia="ar-SA"/>
        </w:rPr>
        <w:t>х</w:t>
      </w:r>
      <w:r w:rsidR="00D4098C">
        <w:rPr>
          <w:rFonts w:eastAsia="Arial"/>
          <w:szCs w:val="28"/>
          <w:lang w:eastAsia="ar-SA"/>
        </w:rPr>
        <w:t xml:space="preserve"> координат наземных источников излучения в геостационарных спутниковых сетях связи </w:t>
      </w:r>
      <w:r w:rsidR="00D31473">
        <w:rPr>
          <w:rFonts w:eastAsia="Arial"/>
          <w:szCs w:val="28"/>
          <w:lang w:eastAsia="ar-SA"/>
        </w:rPr>
        <w:t>по измеренным значениям временных задержек и частотных сдвигов радиосигналов</w:t>
      </w:r>
      <w:r w:rsidR="006F03BE" w:rsidRPr="00CF6015">
        <w:rPr>
          <w:rFonts w:eastAsia="Arial"/>
          <w:szCs w:val="28"/>
          <w:lang w:eastAsia="ar-SA"/>
        </w:rPr>
        <w:t>»</w:t>
      </w:r>
      <w:r w:rsidR="006F03BE" w:rsidRPr="0067138A">
        <w:rPr>
          <w:szCs w:val="28"/>
        </w:rPr>
        <w:t xml:space="preserve"> </w:t>
      </w:r>
    </w:p>
    <w:p w14:paraId="204A4E2E" w14:textId="77777777" w:rsidR="00A14FFD" w:rsidRPr="0067138A" w:rsidRDefault="00A14FFD" w:rsidP="00A14FFD">
      <w:pPr>
        <w:jc w:val="center"/>
        <w:rPr>
          <w:sz w:val="28"/>
          <w:szCs w:val="28"/>
        </w:rPr>
      </w:pPr>
    </w:p>
    <w:p w14:paraId="5DA5ED36" w14:textId="77777777" w:rsidR="006F03BE" w:rsidRDefault="006F03BE" w:rsidP="00A14FFD">
      <w:pPr>
        <w:jc w:val="center"/>
        <w:rPr>
          <w:sz w:val="28"/>
          <w:szCs w:val="28"/>
        </w:rPr>
      </w:pPr>
    </w:p>
    <w:p w14:paraId="418A1ACA" w14:textId="77777777" w:rsidR="00555366" w:rsidRDefault="00555366" w:rsidP="00A14FFD">
      <w:pPr>
        <w:jc w:val="center"/>
        <w:rPr>
          <w:sz w:val="28"/>
          <w:szCs w:val="28"/>
        </w:rPr>
      </w:pPr>
    </w:p>
    <w:p w14:paraId="6A329FFB" w14:textId="77777777" w:rsidR="00A14FFD" w:rsidRDefault="00A14FFD" w:rsidP="00A14FFD">
      <w:pPr>
        <w:jc w:val="center"/>
        <w:rPr>
          <w:sz w:val="28"/>
          <w:szCs w:val="28"/>
        </w:rPr>
      </w:pPr>
    </w:p>
    <w:p w14:paraId="33304FE7" w14:textId="77777777" w:rsidR="00314711" w:rsidRDefault="00314711" w:rsidP="00A14FFD">
      <w:pPr>
        <w:jc w:val="center"/>
        <w:rPr>
          <w:sz w:val="28"/>
          <w:szCs w:val="28"/>
        </w:rPr>
      </w:pPr>
    </w:p>
    <w:p w14:paraId="5F762416" w14:textId="77777777" w:rsidR="00314711" w:rsidRDefault="00314711" w:rsidP="00A14FFD">
      <w:pPr>
        <w:jc w:val="center"/>
        <w:rPr>
          <w:sz w:val="28"/>
          <w:szCs w:val="28"/>
        </w:rPr>
      </w:pPr>
    </w:p>
    <w:p w14:paraId="525351A8" w14:textId="77777777" w:rsidR="00314711" w:rsidRDefault="00314711" w:rsidP="00A14FFD">
      <w:pPr>
        <w:jc w:val="center"/>
        <w:rPr>
          <w:sz w:val="28"/>
          <w:szCs w:val="28"/>
        </w:rPr>
      </w:pPr>
    </w:p>
    <w:p w14:paraId="617088EC" w14:textId="77777777" w:rsidR="00314711" w:rsidRPr="0067138A" w:rsidRDefault="00314711" w:rsidP="00A14FFD">
      <w:pPr>
        <w:jc w:val="center"/>
        <w:rPr>
          <w:sz w:val="28"/>
          <w:szCs w:val="28"/>
        </w:rPr>
      </w:pPr>
    </w:p>
    <w:p w14:paraId="3541BF58" w14:textId="77777777" w:rsidR="00A14FFD" w:rsidRPr="0067138A" w:rsidRDefault="00A14FFD" w:rsidP="00A14FFD">
      <w:pPr>
        <w:jc w:val="center"/>
        <w:rPr>
          <w:sz w:val="28"/>
          <w:szCs w:val="28"/>
        </w:rPr>
      </w:pPr>
    </w:p>
    <w:p w14:paraId="3656653E" w14:textId="77777777" w:rsidR="00A14FFD" w:rsidRPr="0067138A" w:rsidRDefault="00A14FFD" w:rsidP="00A14FFD">
      <w:pPr>
        <w:jc w:val="center"/>
        <w:rPr>
          <w:sz w:val="28"/>
          <w:szCs w:val="28"/>
        </w:rPr>
      </w:pPr>
    </w:p>
    <w:p w14:paraId="2B76BFEF" w14:textId="77777777" w:rsidR="00A14FFD" w:rsidRPr="0067138A" w:rsidRDefault="00A14FFD" w:rsidP="00A14FFD">
      <w:pPr>
        <w:jc w:val="center"/>
        <w:rPr>
          <w:sz w:val="28"/>
          <w:szCs w:val="28"/>
        </w:rPr>
      </w:pPr>
    </w:p>
    <w:p w14:paraId="05AE0773" w14:textId="77777777" w:rsidR="00A14FFD" w:rsidRPr="0067138A" w:rsidRDefault="00A14FFD" w:rsidP="00A14FFD">
      <w:pPr>
        <w:jc w:val="center"/>
        <w:rPr>
          <w:sz w:val="28"/>
          <w:szCs w:val="28"/>
        </w:rPr>
      </w:pPr>
    </w:p>
    <w:p w14:paraId="00606F2B" w14:textId="77777777" w:rsidR="00A14FFD" w:rsidRPr="0067138A" w:rsidRDefault="00A14FFD" w:rsidP="00A14FFD">
      <w:pPr>
        <w:jc w:val="center"/>
        <w:rPr>
          <w:sz w:val="28"/>
          <w:szCs w:val="28"/>
        </w:rPr>
      </w:pPr>
    </w:p>
    <w:p w14:paraId="0E95746E" w14:textId="77777777" w:rsidR="00A14FFD" w:rsidRDefault="00A14FFD" w:rsidP="00A14FFD">
      <w:pPr>
        <w:jc w:val="center"/>
        <w:rPr>
          <w:sz w:val="28"/>
          <w:szCs w:val="28"/>
        </w:rPr>
      </w:pPr>
    </w:p>
    <w:p w14:paraId="16A04F18" w14:textId="77777777" w:rsidR="00D4098C" w:rsidRDefault="00D4098C" w:rsidP="00A14FFD">
      <w:pPr>
        <w:jc w:val="center"/>
        <w:rPr>
          <w:sz w:val="28"/>
          <w:szCs w:val="28"/>
        </w:rPr>
      </w:pPr>
    </w:p>
    <w:p w14:paraId="1F07173B" w14:textId="77777777" w:rsidR="00D4098C" w:rsidRDefault="00D4098C" w:rsidP="00A14FFD">
      <w:pPr>
        <w:jc w:val="center"/>
        <w:rPr>
          <w:sz w:val="28"/>
          <w:szCs w:val="28"/>
        </w:rPr>
      </w:pPr>
    </w:p>
    <w:p w14:paraId="6E12F15A" w14:textId="77777777" w:rsidR="00D4098C" w:rsidRDefault="00D4098C" w:rsidP="00A14FFD">
      <w:pPr>
        <w:jc w:val="center"/>
        <w:rPr>
          <w:sz w:val="28"/>
          <w:szCs w:val="28"/>
        </w:rPr>
      </w:pPr>
    </w:p>
    <w:p w14:paraId="67C20194" w14:textId="77777777" w:rsidR="00D4098C" w:rsidRDefault="00D4098C" w:rsidP="00A14FFD">
      <w:pPr>
        <w:jc w:val="center"/>
        <w:rPr>
          <w:sz w:val="28"/>
          <w:szCs w:val="28"/>
        </w:rPr>
      </w:pPr>
    </w:p>
    <w:p w14:paraId="18C37C96" w14:textId="77777777" w:rsidR="00D4098C" w:rsidRDefault="00D4098C" w:rsidP="00A14FFD">
      <w:pPr>
        <w:jc w:val="center"/>
        <w:rPr>
          <w:sz w:val="28"/>
          <w:szCs w:val="28"/>
        </w:rPr>
      </w:pPr>
    </w:p>
    <w:p w14:paraId="1E8F3699" w14:textId="77777777" w:rsidR="00D4098C" w:rsidRDefault="00D4098C" w:rsidP="00A14FFD">
      <w:pPr>
        <w:jc w:val="center"/>
        <w:rPr>
          <w:sz w:val="28"/>
          <w:szCs w:val="28"/>
        </w:rPr>
      </w:pPr>
    </w:p>
    <w:p w14:paraId="772E5695" w14:textId="77777777" w:rsidR="00A14FFD" w:rsidRPr="006848FF" w:rsidRDefault="00C87E4B" w:rsidP="00FB5C1E">
      <w:pPr>
        <w:pStyle w:val="a3"/>
        <w:numPr>
          <w:ilvl w:val="0"/>
          <w:numId w:val="32"/>
        </w:numPr>
        <w:rPr>
          <w:b/>
        </w:rPr>
      </w:pPr>
      <w:r w:rsidRPr="006848FF">
        <w:rPr>
          <w:b/>
        </w:rPr>
        <w:lastRenderedPageBreak/>
        <w:t>Цель НИ</w:t>
      </w:r>
      <w:r w:rsidR="00A14FFD" w:rsidRPr="006848FF">
        <w:rPr>
          <w:b/>
        </w:rPr>
        <w:t>Р</w:t>
      </w:r>
    </w:p>
    <w:p w14:paraId="47BC8B83" w14:textId="77777777" w:rsidR="00F66D59" w:rsidRPr="00FB5C1E" w:rsidRDefault="00F66D59" w:rsidP="00FB5C1E"/>
    <w:p w14:paraId="27410452" w14:textId="77777777" w:rsidR="00935E14" w:rsidRDefault="00F66D59" w:rsidP="00935E14">
      <w:pPr>
        <w:ind w:firstLine="709"/>
        <w:jc w:val="both"/>
      </w:pPr>
      <w:r w:rsidRPr="00FB5C1E">
        <w:t>Разработка программного обеспечения</w:t>
      </w:r>
      <w:r w:rsidR="00AA62A6">
        <w:t xml:space="preserve"> (ПО)</w:t>
      </w:r>
      <w:r w:rsidR="00F51136">
        <w:t xml:space="preserve"> </w:t>
      </w:r>
      <w:r w:rsidR="00F51136" w:rsidRPr="00A17DD7">
        <w:rPr>
          <w:strike/>
          <w:color w:val="FF0000"/>
        </w:rPr>
        <w:t>на основе вновь создаваемых алгоритмов</w:t>
      </w:r>
      <w:r w:rsidR="00AA62A6" w:rsidRPr="00A17DD7">
        <w:rPr>
          <w:color w:val="000000" w:themeColor="text1"/>
        </w:rPr>
        <w:t>,</w:t>
      </w:r>
      <w:r w:rsidRPr="00FB5C1E">
        <w:t xml:space="preserve"> вычисл</w:t>
      </w:r>
      <w:r w:rsidR="00AA62A6">
        <w:t>яющего</w:t>
      </w:r>
      <w:r w:rsidRPr="00FB5C1E">
        <w:t xml:space="preserve"> геодезически</w:t>
      </w:r>
      <w:r w:rsidR="00AA62A6">
        <w:t>е</w:t>
      </w:r>
      <w:r w:rsidRPr="00FB5C1E">
        <w:t xml:space="preserve"> координат</w:t>
      </w:r>
      <w:r w:rsidR="00AA62A6">
        <w:t>ы</w:t>
      </w:r>
      <w:r w:rsidRPr="00FB5C1E">
        <w:t xml:space="preserve"> наземных источников излучения в геостационарных спутниковых сетях связи по измеренным значениям временных задержек и частотных сдвигов радиосигналов.</w:t>
      </w:r>
    </w:p>
    <w:p w14:paraId="044F8E91" w14:textId="77777777" w:rsidR="00F66D59" w:rsidRPr="00FB5C1E" w:rsidRDefault="00133C27" w:rsidP="00935E14">
      <w:pPr>
        <w:ind w:firstLine="709"/>
        <w:jc w:val="both"/>
      </w:pPr>
      <w:r>
        <w:t>Перенос р</w:t>
      </w:r>
      <w:r w:rsidR="00935E14">
        <w:t>азрабо</w:t>
      </w:r>
      <w:r>
        <w:t>танного</w:t>
      </w:r>
      <w:r w:rsidR="00935E14">
        <w:t xml:space="preserve"> ПО </w:t>
      </w:r>
      <w:r>
        <w:t xml:space="preserve">на технические средства </w:t>
      </w:r>
      <w:r w:rsidR="00AA62A6">
        <w:t>прог</w:t>
      </w:r>
      <w:r w:rsidR="000A665E">
        <w:t xml:space="preserve">раммно-аппаратного комплекса </w:t>
      </w:r>
      <w:r w:rsidR="00AA62A6">
        <w:t>вычисления корреляционных параметров системы геолокации наземных источников радиоизлучения в геостационарных</w:t>
      </w:r>
      <w:r w:rsidR="00935E14">
        <w:t xml:space="preserve"> </w:t>
      </w:r>
      <w:r w:rsidR="00AA62A6">
        <w:t>спутниковых сетях связи</w:t>
      </w:r>
      <w:r w:rsidR="00935E14">
        <w:t xml:space="preserve"> (ПАК ВКП ГСО).</w:t>
      </w:r>
    </w:p>
    <w:p w14:paraId="7B1CFCCE" w14:textId="77777777" w:rsidR="00FD6747" w:rsidRPr="00FB5C1E" w:rsidRDefault="00FD6747" w:rsidP="00FB5C1E"/>
    <w:p w14:paraId="221B6A84" w14:textId="77777777" w:rsidR="00FD6747" w:rsidRPr="00FB5C1E" w:rsidRDefault="00136893" w:rsidP="00AA1FF9">
      <w:pPr>
        <w:pStyle w:val="a3"/>
        <w:numPr>
          <w:ilvl w:val="0"/>
          <w:numId w:val="32"/>
        </w:numPr>
      </w:pPr>
      <w:r>
        <w:rPr>
          <w:b/>
        </w:rPr>
        <w:t>Состав и содержание выполняемых работ</w:t>
      </w:r>
    </w:p>
    <w:p w14:paraId="10D21137" w14:textId="77777777" w:rsidR="006848FF" w:rsidRDefault="006848FF" w:rsidP="006848FF"/>
    <w:p w14:paraId="65EB147D" w14:textId="77777777" w:rsidR="007308B7" w:rsidRDefault="006848FF" w:rsidP="000A4C01">
      <w:pPr>
        <w:ind w:firstLine="360"/>
        <w:jc w:val="both"/>
      </w:pPr>
      <w:r>
        <w:t xml:space="preserve">2.1 </w:t>
      </w:r>
      <w:r w:rsidR="00977B91" w:rsidRPr="00FB5C1E">
        <w:t>Разработка</w:t>
      </w:r>
      <w:r w:rsidR="0023481F" w:rsidRPr="00FB5C1E">
        <w:t xml:space="preserve"> </w:t>
      </w:r>
      <w:r w:rsidR="00822D97" w:rsidRPr="00A17DD7">
        <w:rPr>
          <w:strike/>
          <w:color w:val="FF0000"/>
        </w:rPr>
        <w:t>метод</w:t>
      </w:r>
      <w:r w:rsidR="00977B91" w:rsidRPr="00A17DD7">
        <w:rPr>
          <w:strike/>
          <w:color w:val="FF0000"/>
        </w:rPr>
        <w:t>ов</w:t>
      </w:r>
      <w:r w:rsidR="00822D97" w:rsidRPr="00A17DD7">
        <w:rPr>
          <w:strike/>
          <w:color w:val="FF0000"/>
        </w:rPr>
        <w:t xml:space="preserve"> и алгоритм</w:t>
      </w:r>
      <w:r w:rsidR="00977B91" w:rsidRPr="00A17DD7">
        <w:rPr>
          <w:strike/>
          <w:color w:val="FF0000"/>
        </w:rPr>
        <w:t>ов</w:t>
      </w:r>
      <w:r w:rsidR="00822D97" w:rsidRPr="00FB5C1E">
        <w:t xml:space="preserve"> </w:t>
      </w:r>
      <w:r w:rsidR="00C4744E" w:rsidRPr="00A17DD7">
        <w:rPr>
          <w:color w:val="00B050"/>
        </w:rPr>
        <w:t xml:space="preserve">метода (алгоритма) </w:t>
      </w:r>
      <w:r w:rsidR="00822D97" w:rsidRPr="00FB5C1E">
        <w:t xml:space="preserve">вычисления </w:t>
      </w:r>
      <w:r w:rsidR="00822D97" w:rsidRPr="006848FF">
        <w:rPr>
          <w:rFonts w:eastAsia="Arial"/>
        </w:rPr>
        <w:t>геодезических координат наземн</w:t>
      </w:r>
      <w:r w:rsidR="002A2212">
        <w:rPr>
          <w:rFonts w:eastAsia="Arial"/>
        </w:rPr>
        <w:t>ого</w:t>
      </w:r>
      <w:r w:rsidR="00822D97" w:rsidRPr="006848FF">
        <w:rPr>
          <w:rFonts w:eastAsia="Arial"/>
        </w:rPr>
        <w:t xml:space="preserve"> источник</w:t>
      </w:r>
      <w:r w:rsidR="002A2212">
        <w:rPr>
          <w:rFonts w:eastAsia="Arial"/>
        </w:rPr>
        <w:t>а</w:t>
      </w:r>
      <w:r w:rsidR="00822D97" w:rsidRPr="006848FF">
        <w:rPr>
          <w:rFonts w:eastAsia="Arial"/>
        </w:rPr>
        <w:t xml:space="preserve"> излучения</w:t>
      </w:r>
      <w:r w:rsidR="00822D97" w:rsidRPr="00FB5C1E">
        <w:t xml:space="preserve"> </w:t>
      </w:r>
      <w:r w:rsidR="002A2212">
        <w:rPr>
          <w:rFonts w:eastAsia="Arial"/>
        </w:rPr>
        <w:t xml:space="preserve">по измеренным значениям временных задержек и частотных сдвигов </w:t>
      </w:r>
      <w:r w:rsidR="002A2212" w:rsidRPr="002A2212">
        <w:rPr>
          <w:rFonts w:eastAsia="Arial"/>
        </w:rPr>
        <w:t>радиосигналов земных станций (ЗС), ретранслируемых двумя космическими аппаратами (КА)</w:t>
      </w:r>
      <w:r w:rsidR="0023481F" w:rsidRPr="00FB5C1E">
        <w:t>.</w:t>
      </w:r>
    </w:p>
    <w:p w14:paraId="067DF161" w14:textId="77777777" w:rsidR="003F3EF3" w:rsidRDefault="006848FF" w:rsidP="000A4C01">
      <w:pPr>
        <w:ind w:firstLine="360"/>
        <w:jc w:val="both"/>
      </w:pPr>
      <w:r>
        <w:t xml:space="preserve">2.2 </w:t>
      </w:r>
      <w:r w:rsidR="00977B91" w:rsidRPr="00FB5C1E">
        <w:t>И</w:t>
      </w:r>
      <w:r w:rsidR="003F3EF3" w:rsidRPr="00FB5C1E">
        <w:t>сследование</w:t>
      </w:r>
      <w:r w:rsidR="00977B91" w:rsidRPr="00FB5C1E">
        <w:t xml:space="preserve"> </w:t>
      </w:r>
      <w:r w:rsidR="003F3EF3" w:rsidRPr="00FB5C1E">
        <w:t>точностных характеристик предложенн</w:t>
      </w:r>
      <w:r w:rsidR="003F3EF3" w:rsidRPr="00A17DD7">
        <w:rPr>
          <w:strike/>
          <w:color w:val="FF0000"/>
        </w:rPr>
        <w:t>ых</w:t>
      </w:r>
      <w:r w:rsidR="00C4744E" w:rsidRPr="00A17DD7">
        <w:rPr>
          <w:color w:val="00B050"/>
        </w:rPr>
        <w:t>ого</w:t>
      </w:r>
      <w:r w:rsidR="003F3EF3" w:rsidRPr="00FB5C1E">
        <w:t xml:space="preserve"> алгоритм</w:t>
      </w:r>
      <w:r w:rsidR="003F3EF3" w:rsidRPr="00A17DD7">
        <w:rPr>
          <w:strike/>
          <w:color w:val="FF0000"/>
        </w:rPr>
        <w:t>ов</w:t>
      </w:r>
      <w:r w:rsidR="00C4744E" w:rsidRPr="00A17DD7">
        <w:rPr>
          <w:color w:val="00B050"/>
        </w:rPr>
        <w:t>а</w:t>
      </w:r>
      <w:r w:rsidR="003F3EF3" w:rsidRPr="00FB5C1E">
        <w:t xml:space="preserve"> вычисления геодезических координат </w:t>
      </w:r>
      <w:r w:rsidR="005B3912">
        <w:t>наземного источника излучения</w:t>
      </w:r>
      <w:r w:rsidR="003F3EF3" w:rsidRPr="00FB5C1E">
        <w:t xml:space="preserve">, как на статистике оценок, полученных в близких по времени сеансах измерений, так и путем сравнения с </w:t>
      </w:r>
      <w:r w:rsidR="005A0A0A">
        <w:t>эталонными данными, предоставляемыми Заказчиком.</w:t>
      </w:r>
    </w:p>
    <w:p w14:paraId="28A1D448" w14:textId="77777777" w:rsidR="00F31675" w:rsidRPr="00C4744E" w:rsidRDefault="006848FF" w:rsidP="0082785C">
      <w:pPr>
        <w:ind w:firstLine="360"/>
        <w:jc w:val="both"/>
        <w:rPr>
          <w:rFonts w:eastAsia="Arial"/>
        </w:rPr>
      </w:pPr>
      <w:r w:rsidRPr="00A17DD7">
        <w:rPr>
          <w:color w:val="0070C0"/>
        </w:rPr>
        <w:t xml:space="preserve">2.3 </w:t>
      </w:r>
      <w:r w:rsidR="00977B91" w:rsidRPr="00A17DD7">
        <w:rPr>
          <w:color w:val="0070C0"/>
        </w:rPr>
        <w:t>И</w:t>
      </w:r>
      <w:r w:rsidR="00636765" w:rsidRPr="00A17DD7">
        <w:rPr>
          <w:color w:val="0070C0"/>
        </w:rPr>
        <w:t xml:space="preserve">сследование </w:t>
      </w:r>
      <w:r w:rsidR="00822D97" w:rsidRPr="00A17DD7">
        <w:rPr>
          <w:color w:val="0070C0"/>
        </w:rPr>
        <w:t>методов</w:t>
      </w:r>
      <w:r w:rsidR="0023481F" w:rsidRPr="00A17DD7">
        <w:rPr>
          <w:color w:val="0070C0"/>
        </w:rPr>
        <w:t xml:space="preserve"> измерения временных задержек и частотных сдвигов радиосигналов</w:t>
      </w:r>
      <w:r w:rsidR="00822D97" w:rsidRPr="00A17DD7">
        <w:rPr>
          <w:color w:val="0070C0"/>
        </w:rPr>
        <w:t>, применяемых в п.</w:t>
      </w:r>
      <w:r w:rsidR="008C7139" w:rsidRPr="00A17DD7">
        <w:rPr>
          <w:color w:val="0070C0"/>
        </w:rPr>
        <w:t xml:space="preserve"> 2.</w:t>
      </w:r>
      <w:r w:rsidR="00822D97" w:rsidRPr="00A17DD7">
        <w:rPr>
          <w:color w:val="0070C0"/>
        </w:rPr>
        <w:t>1 при вычислении координат</w:t>
      </w:r>
      <w:r w:rsidR="00822D97" w:rsidRPr="00A17DD7">
        <w:rPr>
          <w:rFonts w:eastAsia="Arial"/>
          <w:color w:val="0070C0"/>
        </w:rPr>
        <w:t xml:space="preserve"> наземных источников излучения</w:t>
      </w:r>
      <w:r w:rsidR="0082785C" w:rsidRPr="00A17DD7">
        <w:rPr>
          <w:rFonts w:eastAsia="Arial"/>
          <w:color w:val="0070C0"/>
        </w:rPr>
        <w:t xml:space="preserve">, с целью достижения оптимальных значений времени вычислений, точности и </w:t>
      </w:r>
      <w:r w:rsidR="0082785C" w:rsidRPr="00A17DD7">
        <w:rPr>
          <w:rFonts w:eastAsia="Arial"/>
          <w:color w:val="0070C0"/>
        </w:rPr>
        <w:br/>
        <w:t>компьютерных ресурсов.</w:t>
      </w:r>
      <w:r w:rsidR="00C4744E">
        <w:rPr>
          <w:rFonts w:eastAsia="Arial"/>
        </w:rPr>
        <w:t xml:space="preserve"> </w:t>
      </w:r>
      <w:r w:rsidR="00C4744E" w:rsidRPr="00A17DD7">
        <w:rPr>
          <w:rFonts w:eastAsia="Arial"/>
          <w:i/>
          <w:highlight w:val="yellow"/>
        </w:rPr>
        <w:t>(Не ясно какие методы должны применяться. Или это будет прописано в конкурсной документации и по ним будут сформулированы критерии оценки заявки?)</w:t>
      </w:r>
    </w:p>
    <w:p w14:paraId="635990EA" w14:textId="77777777" w:rsidR="005A0A0A" w:rsidRDefault="00F31675" w:rsidP="0082785C">
      <w:pPr>
        <w:ind w:firstLine="360"/>
        <w:jc w:val="both"/>
        <w:rPr>
          <w:rFonts w:eastAsia="Arial"/>
          <w:highlight w:val="yellow"/>
        </w:rPr>
      </w:pPr>
      <w:r>
        <w:rPr>
          <w:rFonts w:eastAsia="Arial"/>
        </w:rPr>
        <w:t>2.4</w:t>
      </w:r>
      <w:r w:rsidRPr="00F31675">
        <w:rPr>
          <w:rFonts w:eastAsia="Arial"/>
        </w:rPr>
        <w:t xml:space="preserve"> Разработка программы (</w:t>
      </w:r>
      <w:r w:rsidR="00445742">
        <w:rPr>
          <w:rFonts w:eastAsia="Arial"/>
        </w:rPr>
        <w:t xml:space="preserve">программного </w:t>
      </w:r>
      <w:r w:rsidRPr="00F31675">
        <w:rPr>
          <w:rFonts w:eastAsia="Arial"/>
        </w:rPr>
        <w:t>компонента)</w:t>
      </w:r>
      <w:r w:rsidR="007308B7">
        <w:rPr>
          <w:rFonts w:eastAsia="Arial"/>
        </w:rPr>
        <w:t>,</w:t>
      </w:r>
      <w:r w:rsidRPr="00F31675">
        <w:rPr>
          <w:rFonts w:eastAsia="Arial"/>
        </w:rPr>
        <w:t xml:space="preserve"> вычисляющего геодезические координаты наземного источника излучения в геостационарных спутниковых сетях связи по заданным значениям временных задержек и частотных сдвигов радиосигнала.</w:t>
      </w:r>
      <w:r w:rsidR="0082785C">
        <w:rPr>
          <w:rFonts w:eastAsia="Arial"/>
          <w:highlight w:val="yellow"/>
        </w:rPr>
        <w:t xml:space="preserve">   </w:t>
      </w:r>
    </w:p>
    <w:p w14:paraId="7E195B23" w14:textId="77777777" w:rsidR="00CC5491" w:rsidRPr="006848FF" w:rsidRDefault="006848FF" w:rsidP="00F31675">
      <w:pPr>
        <w:ind w:firstLine="360"/>
        <w:jc w:val="both"/>
        <w:rPr>
          <w:rFonts w:eastAsia="Calibri"/>
        </w:rPr>
      </w:pPr>
      <w:r>
        <w:t>2.</w:t>
      </w:r>
      <w:r w:rsidR="00F31675">
        <w:t>5</w:t>
      </w:r>
      <w:r>
        <w:t xml:space="preserve"> </w:t>
      </w:r>
      <w:r w:rsidR="00977B91" w:rsidRPr="00FB5C1E">
        <w:t>А</w:t>
      </w:r>
      <w:r w:rsidR="008F7D53" w:rsidRPr="00FB5C1E">
        <w:t>пробаци</w:t>
      </w:r>
      <w:r w:rsidR="00977B91" w:rsidRPr="00FB5C1E">
        <w:t>я</w:t>
      </w:r>
      <w:r w:rsidR="005A0A0A">
        <w:t xml:space="preserve"> разработанного</w:t>
      </w:r>
      <w:r w:rsidR="00CE0FCC" w:rsidRPr="00FB5C1E">
        <w:t xml:space="preserve"> </w:t>
      </w:r>
      <w:r w:rsidR="005A0A0A">
        <w:t>программного обеспечения,</w:t>
      </w:r>
      <w:r w:rsidR="008F7D53" w:rsidRPr="00FB5C1E">
        <w:t xml:space="preserve"> </w:t>
      </w:r>
      <w:r w:rsidR="005A0A0A" w:rsidRPr="005A0A0A">
        <w:rPr>
          <w:rFonts w:eastAsia="Arial"/>
        </w:rPr>
        <w:t>вычисляющего геодезические координаты наземных источников излучения в геостационарных спутниковых сетях связи по измеренным значениям временных задержек и частотных сдвигов радиосигналов</w:t>
      </w:r>
      <w:r w:rsidR="00CC5491" w:rsidRPr="00FB5C1E">
        <w:t>.</w:t>
      </w:r>
    </w:p>
    <w:p w14:paraId="2DCA50C4" w14:textId="77777777" w:rsidR="003635E0" w:rsidRDefault="006848FF" w:rsidP="00F31675">
      <w:pPr>
        <w:ind w:firstLine="360"/>
        <w:jc w:val="both"/>
        <w:rPr>
          <w:rFonts w:eastAsia="Calibri"/>
        </w:rPr>
      </w:pPr>
      <w:r>
        <w:rPr>
          <w:rFonts w:eastAsia="Calibri"/>
        </w:rPr>
        <w:t>2.</w:t>
      </w:r>
      <w:r w:rsidR="00F31675">
        <w:rPr>
          <w:rFonts w:eastAsia="Calibri"/>
        </w:rPr>
        <w:t>6</w:t>
      </w:r>
      <w:r>
        <w:rPr>
          <w:rFonts w:eastAsia="Calibri"/>
        </w:rPr>
        <w:t xml:space="preserve"> </w:t>
      </w:r>
      <w:r w:rsidR="003B1CD4" w:rsidRPr="006848FF">
        <w:rPr>
          <w:rFonts w:eastAsia="Calibri"/>
        </w:rPr>
        <w:t>Создание</w:t>
      </w:r>
      <w:r w:rsidR="00D3279F" w:rsidRPr="006848FF">
        <w:rPr>
          <w:rFonts w:eastAsia="Calibri"/>
        </w:rPr>
        <w:t xml:space="preserve"> </w:t>
      </w:r>
      <w:r w:rsidR="003B1CD4" w:rsidRPr="006848FF">
        <w:rPr>
          <w:rFonts w:eastAsia="Calibri"/>
        </w:rPr>
        <w:t>банка</w:t>
      </w:r>
      <w:r w:rsidR="00FB5C1E" w:rsidRPr="006848FF">
        <w:rPr>
          <w:rFonts w:eastAsia="Calibri"/>
        </w:rPr>
        <w:t xml:space="preserve"> </w:t>
      </w:r>
      <w:r w:rsidR="00FB5C1E" w:rsidRPr="00B62DDD">
        <w:rPr>
          <w:rFonts w:eastAsia="Calibri"/>
        </w:rPr>
        <w:t>(базы)</w:t>
      </w:r>
      <w:r w:rsidR="003B1CD4" w:rsidRPr="006848FF">
        <w:rPr>
          <w:rFonts w:eastAsia="Calibri"/>
        </w:rPr>
        <w:t xml:space="preserve"> данных для решения задач определения геодезических координат наземных источников излучения в геостационарных спутниковых сетях связи</w:t>
      </w:r>
      <w:r w:rsidR="00F27625" w:rsidRPr="006848FF">
        <w:rPr>
          <w:rFonts w:eastAsia="Calibri"/>
        </w:rPr>
        <w:t xml:space="preserve">. </w:t>
      </w:r>
    </w:p>
    <w:p w14:paraId="45893D34" w14:textId="77777777" w:rsidR="003B1CD4" w:rsidRDefault="006848FF" w:rsidP="00D929D0">
      <w:pPr>
        <w:ind w:firstLine="360"/>
        <w:jc w:val="both"/>
      </w:pPr>
      <w:r>
        <w:t>2.</w:t>
      </w:r>
      <w:r w:rsidR="00F31675">
        <w:t>7</w:t>
      </w:r>
      <w:r>
        <w:t xml:space="preserve"> </w:t>
      </w:r>
      <w:r w:rsidR="000B53C5" w:rsidRPr="00FB5C1E">
        <w:t>М</w:t>
      </w:r>
      <w:r w:rsidR="003B1CD4" w:rsidRPr="00FB5C1E">
        <w:t>одернизаци</w:t>
      </w:r>
      <w:r w:rsidR="000B53C5" w:rsidRPr="00FB5C1E">
        <w:t>я</w:t>
      </w:r>
      <w:r w:rsidR="003B1CD4" w:rsidRPr="00FB5C1E">
        <w:t xml:space="preserve"> оборудования системы измерений для реализации режима</w:t>
      </w:r>
      <w:r>
        <w:t xml:space="preserve"> самоте</w:t>
      </w:r>
      <w:r w:rsidR="003B1CD4" w:rsidRPr="00FB5C1E">
        <w:t>стирования системы по внешним эталонным сигналам</w:t>
      </w:r>
      <w:r>
        <w:t>.</w:t>
      </w:r>
    </w:p>
    <w:p w14:paraId="3CFDD11A" w14:textId="77777777" w:rsidR="003B1CD4" w:rsidRDefault="006848FF" w:rsidP="00D929D0">
      <w:pPr>
        <w:ind w:firstLine="360"/>
        <w:jc w:val="both"/>
      </w:pPr>
      <w:r>
        <w:t>2.</w:t>
      </w:r>
      <w:r w:rsidR="00F31675">
        <w:t>8</w:t>
      </w:r>
      <w:r>
        <w:t xml:space="preserve"> </w:t>
      </w:r>
      <w:r w:rsidR="003B1CD4" w:rsidRPr="00FB5C1E">
        <w:t>Разработ</w:t>
      </w:r>
      <w:r w:rsidR="000B53C5" w:rsidRPr="00FB5C1E">
        <w:t>ка</w:t>
      </w:r>
      <w:r w:rsidR="003B1CD4" w:rsidRPr="00FB5C1E">
        <w:t xml:space="preserve"> регламент</w:t>
      </w:r>
      <w:r w:rsidR="000B53C5" w:rsidRPr="00FB5C1E">
        <w:t>а</w:t>
      </w:r>
      <w:r w:rsidR="003B1CD4" w:rsidRPr="00FB5C1E">
        <w:t xml:space="preserve"> сбора данных, обеспечивающ</w:t>
      </w:r>
      <w:r w:rsidR="000B53C5" w:rsidRPr="00FB5C1E">
        <w:t>его</w:t>
      </w:r>
      <w:r w:rsidR="003B1CD4" w:rsidRPr="00FB5C1E">
        <w:t xml:space="preserve"> стабильную работу дигитайзера, сохранение полной информации о записываемых данных</w:t>
      </w:r>
      <w:r w:rsidR="009906BB" w:rsidRPr="00FB5C1E">
        <w:t xml:space="preserve"> и н</w:t>
      </w:r>
      <w:r w:rsidR="003B1CD4" w:rsidRPr="00FB5C1E">
        <w:t>адежного функционирования комплекса в целом.</w:t>
      </w:r>
    </w:p>
    <w:p w14:paraId="704BAAC8" w14:textId="77777777" w:rsidR="00B7097E" w:rsidRPr="006848FF" w:rsidRDefault="006848FF" w:rsidP="00D929D0">
      <w:pPr>
        <w:ind w:firstLine="360"/>
        <w:jc w:val="both"/>
        <w:rPr>
          <w:rFonts w:eastAsia="Calibri"/>
        </w:rPr>
      </w:pPr>
      <w:r>
        <w:rPr>
          <w:rFonts w:eastAsia="Calibri"/>
        </w:rPr>
        <w:t>2.</w:t>
      </w:r>
      <w:r w:rsidR="00F31675">
        <w:rPr>
          <w:rFonts w:eastAsia="Calibri"/>
        </w:rPr>
        <w:t>9</w:t>
      </w:r>
      <w:r>
        <w:rPr>
          <w:rFonts w:eastAsia="Calibri"/>
        </w:rPr>
        <w:t xml:space="preserve"> </w:t>
      </w:r>
      <w:r w:rsidR="00B7097E" w:rsidRPr="006848FF">
        <w:rPr>
          <w:rFonts w:eastAsia="Calibri"/>
        </w:rPr>
        <w:t>Разработ</w:t>
      </w:r>
      <w:r w:rsidR="000B53C5" w:rsidRPr="006848FF">
        <w:rPr>
          <w:rFonts w:eastAsia="Calibri"/>
        </w:rPr>
        <w:t>ка</w:t>
      </w:r>
      <w:r w:rsidR="00B7097E" w:rsidRPr="006848FF">
        <w:rPr>
          <w:rFonts w:eastAsia="Calibri"/>
        </w:rPr>
        <w:t xml:space="preserve"> архитектур</w:t>
      </w:r>
      <w:r w:rsidR="000B53C5" w:rsidRPr="006848FF">
        <w:rPr>
          <w:rFonts w:eastAsia="Calibri"/>
        </w:rPr>
        <w:t>ы</w:t>
      </w:r>
      <w:r w:rsidR="00B7097E" w:rsidRPr="006848FF">
        <w:rPr>
          <w:rFonts w:eastAsia="Calibri"/>
        </w:rPr>
        <w:t xml:space="preserve"> программного обеспечения </w:t>
      </w:r>
      <w:r w:rsidR="00F31675">
        <w:rPr>
          <w:rFonts w:eastAsia="Calibri"/>
        </w:rPr>
        <w:t xml:space="preserve">ПАК ВКП ГСО </w:t>
      </w:r>
      <w:r w:rsidR="00B7097E" w:rsidRPr="006848FF">
        <w:rPr>
          <w:rFonts w:eastAsia="Calibri"/>
        </w:rPr>
        <w:t>и созда</w:t>
      </w:r>
      <w:r w:rsidR="000B53C5" w:rsidRPr="006848FF">
        <w:rPr>
          <w:rFonts w:eastAsia="Calibri"/>
        </w:rPr>
        <w:t>ние</w:t>
      </w:r>
      <w:r w:rsidR="00B7097E" w:rsidRPr="006848FF">
        <w:rPr>
          <w:rFonts w:eastAsia="Calibri"/>
        </w:rPr>
        <w:t xml:space="preserve"> формальн</w:t>
      </w:r>
      <w:r w:rsidR="000B53C5" w:rsidRPr="006848FF">
        <w:rPr>
          <w:rFonts w:eastAsia="Calibri"/>
        </w:rPr>
        <w:t>ой</w:t>
      </w:r>
      <w:r w:rsidR="00B7097E" w:rsidRPr="006848FF">
        <w:rPr>
          <w:rFonts w:eastAsia="Calibri"/>
        </w:rPr>
        <w:t xml:space="preserve"> спецификаци</w:t>
      </w:r>
      <w:r w:rsidR="000B53C5" w:rsidRPr="006848FF">
        <w:rPr>
          <w:rFonts w:eastAsia="Calibri"/>
        </w:rPr>
        <w:t>и</w:t>
      </w:r>
      <w:r w:rsidR="00B7097E" w:rsidRPr="006848FF">
        <w:rPr>
          <w:rFonts w:eastAsia="Calibri"/>
        </w:rPr>
        <w:t xml:space="preserve"> на разработанную архитектуру.</w:t>
      </w:r>
    </w:p>
    <w:p w14:paraId="21E3C0C8" w14:textId="77777777" w:rsidR="00CC5491" w:rsidRPr="00FB5C1E" w:rsidRDefault="00CC5491" w:rsidP="00FB5C1E">
      <w:pPr>
        <w:rPr>
          <w:rFonts w:eastAsia="Calibri"/>
        </w:rPr>
      </w:pPr>
    </w:p>
    <w:p w14:paraId="39677187" w14:textId="77777777" w:rsidR="006F03BE" w:rsidRDefault="0075488E" w:rsidP="006848FF">
      <w:pPr>
        <w:pStyle w:val="a3"/>
        <w:numPr>
          <w:ilvl w:val="0"/>
          <w:numId w:val="32"/>
        </w:numPr>
      </w:pPr>
      <w:r w:rsidRPr="006848FF">
        <w:rPr>
          <w:b/>
        </w:rPr>
        <w:t>Т</w:t>
      </w:r>
      <w:r w:rsidR="006F03BE" w:rsidRPr="006848FF">
        <w:rPr>
          <w:b/>
        </w:rPr>
        <w:t xml:space="preserve">ребования к </w:t>
      </w:r>
      <w:r w:rsidR="00136893">
        <w:rPr>
          <w:b/>
        </w:rPr>
        <w:t>выполняемым работам</w:t>
      </w:r>
    </w:p>
    <w:p w14:paraId="507B1CB6" w14:textId="77777777" w:rsidR="00253CDC" w:rsidRDefault="00253CDC" w:rsidP="00253CDC">
      <w:pPr>
        <w:pStyle w:val="a3"/>
      </w:pPr>
    </w:p>
    <w:p w14:paraId="1E0955B3" w14:textId="77777777" w:rsidR="00E924E2" w:rsidRDefault="00E924E2" w:rsidP="00E924E2">
      <w:pPr>
        <w:pStyle w:val="a3"/>
        <w:ind w:left="0" w:firstLine="360"/>
      </w:pPr>
      <w:r>
        <w:t>3</w:t>
      </w:r>
      <w:r w:rsidRPr="00E924E2">
        <w:t xml:space="preserve">.1 </w:t>
      </w:r>
      <w:r>
        <w:t xml:space="preserve">Требования к </w:t>
      </w:r>
      <w:r w:rsidRPr="00A17DD7">
        <w:rPr>
          <w:strike/>
          <w:color w:val="FF0000"/>
        </w:rPr>
        <w:t>разрабатываемым методам и алгоритмам</w:t>
      </w:r>
      <w:r w:rsidRPr="00E924E2">
        <w:t xml:space="preserve"> </w:t>
      </w:r>
      <w:r w:rsidR="00C4744E" w:rsidRPr="00A17DD7">
        <w:rPr>
          <w:color w:val="00B050"/>
        </w:rPr>
        <w:t>разрабатываем</w:t>
      </w:r>
      <w:r w:rsidR="00C4744E">
        <w:rPr>
          <w:color w:val="00B050"/>
        </w:rPr>
        <w:t>ом</w:t>
      </w:r>
      <w:r w:rsidR="00C4744E" w:rsidRPr="00A17DD7">
        <w:rPr>
          <w:color w:val="00B050"/>
        </w:rPr>
        <w:t>у методу (алгоритму)</w:t>
      </w:r>
      <w:r w:rsidR="00C4744E" w:rsidRPr="00E924E2">
        <w:t xml:space="preserve"> </w:t>
      </w:r>
      <w:r w:rsidRPr="00E924E2">
        <w:t>вычисления геодезических координат наземного источника излучения</w:t>
      </w:r>
    </w:p>
    <w:p w14:paraId="672976DC" w14:textId="77777777" w:rsidR="00253CDC" w:rsidRDefault="00253CDC" w:rsidP="00E924E2">
      <w:pPr>
        <w:pStyle w:val="a3"/>
        <w:ind w:left="0" w:firstLine="360"/>
      </w:pPr>
    </w:p>
    <w:p w14:paraId="3CC1D706" w14:textId="77777777" w:rsidR="00E924E2" w:rsidRDefault="00E924E2" w:rsidP="00445742">
      <w:pPr>
        <w:pStyle w:val="a3"/>
        <w:ind w:left="0" w:firstLine="709"/>
        <w:jc w:val="both"/>
      </w:pPr>
      <w:r>
        <w:t>Входными данными для расчета геодезических координат наземного источника излучения являются</w:t>
      </w:r>
      <w:r w:rsidRPr="00E924E2">
        <w:t xml:space="preserve"> измер</w:t>
      </w:r>
      <w:r>
        <w:t>яемые</w:t>
      </w:r>
      <w:r w:rsidRPr="00E924E2">
        <w:t xml:space="preserve"> временны</w:t>
      </w:r>
      <w:r>
        <w:t>е</w:t>
      </w:r>
      <w:r w:rsidRPr="00E924E2">
        <w:t xml:space="preserve"> задержк</w:t>
      </w:r>
      <w:r>
        <w:t>и</w:t>
      </w:r>
      <w:r w:rsidRPr="00E924E2">
        <w:t xml:space="preserve"> и частотны</w:t>
      </w:r>
      <w:r>
        <w:t>е</w:t>
      </w:r>
      <w:r w:rsidRPr="00E924E2">
        <w:t xml:space="preserve"> сдвиг</w:t>
      </w:r>
      <w:r>
        <w:t>и</w:t>
      </w:r>
      <w:r w:rsidRPr="00E924E2">
        <w:t xml:space="preserve"> радиосигналов земных станций (ЗС), ретранслируемых двумя космическими аппаратами (КА).</w:t>
      </w:r>
      <w:r w:rsidR="00253CDC">
        <w:t xml:space="preserve"> </w:t>
      </w:r>
      <w:r>
        <w:t>Измерения проводятся Исполнителем на ПАК ВКП ГСО, предоставляемым Заказчиком.</w:t>
      </w:r>
    </w:p>
    <w:p w14:paraId="7362D9BE" w14:textId="77777777" w:rsidR="00C4744E" w:rsidRPr="00A17DD7" w:rsidRDefault="00C4744E" w:rsidP="00445742">
      <w:pPr>
        <w:pStyle w:val="a3"/>
        <w:ind w:left="0" w:firstLine="709"/>
        <w:jc w:val="both"/>
        <w:rPr>
          <w:i/>
        </w:rPr>
      </w:pPr>
      <w:r w:rsidRPr="00A17DD7">
        <w:rPr>
          <w:i/>
          <w:highlight w:val="yellow"/>
        </w:rPr>
        <w:t>Может быть дополнить требования к сути метода или к точности?</w:t>
      </w:r>
    </w:p>
    <w:p w14:paraId="324842B0" w14:textId="77777777" w:rsidR="0004322B" w:rsidRDefault="0004322B" w:rsidP="00445742">
      <w:pPr>
        <w:pStyle w:val="a3"/>
        <w:ind w:left="0" w:firstLine="709"/>
        <w:jc w:val="both"/>
      </w:pPr>
    </w:p>
    <w:p w14:paraId="19332CBC" w14:textId="77777777" w:rsidR="007A37F7" w:rsidRDefault="00E924E2" w:rsidP="007A37F7">
      <w:pPr>
        <w:ind w:firstLine="360"/>
      </w:pPr>
      <w:r>
        <w:t>3.2</w:t>
      </w:r>
      <w:r w:rsidR="007A37F7">
        <w:t xml:space="preserve"> </w:t>
      </w:r>
      <w:r w:rsidR="00FB5C1E" w:rsidRPr="00FB5C1E">
        <w:t>Требования к и</w:t>
      </w:r>
      <w:r w:rsidR="007A37F7">
        <w:t>сследованию</w:t>
      </w:r>
      <w:r w:rsidR="00FB5C1E" w:rsidRPr="00FB5C1E">
        <w:t xml:space="preserve"> точно</w:t>
      </w:r>
      <w:r w:rsidR="006848FF">
        <w:t>стных характеристик разработанных алгоритмов</w:t>
      </w:r>
    </w:p>
    <w:p w14:paraId="5B47F71F" w14:textId="77777777" w:rsidR="0004322B" w:rsidRDefault="0004322B" w:rsidP="00253CDC">
      <w:pPr>
        <w:ind w:firstLine="360"/>
      </w:pPr>
    </w:p>
    <w:p w14:paraId="72E03D65" w14:textId="77777777" w:rsidR="00FB5C1E" w:rsidRDefault="005105F6" w:rsidP="00FC3383">
      <w:pPr>
        <w:ind w:firstLine="709"/>
        <w:jc w:val="both"/>
      </w:pPr>
      <w:r>
        <w:t xml:space="preserve">Исполнитель проводит </w:t>
      </w:r>
      <w:r w:rsidR="00FB5C1E" w:rsidRPr="00FB5C1E">
        <w:t>статисти</w:t>
      </w:r>
      <w:r>
        <w:t>ческий анализ</w:t>
      </w:r>
      <w:r w:rsidR="00FB5C1E" w:rsidRPr="00FB5C1E">
        <w:t xml:space="preserve"> оценок, полученных в близких по времени сеансах измерений, и сравн</w:t>
      </w:r>
      <w:r w:rsidR="0050516C">
        <w:t>ивает</w:t>
      </w:r>
      <w:r w:rsidR="00FB5C1E" w:rsidRPr="00FB5C1E">
        <w:t xml:space="preserve"> </w:t>
      </w:r>
      <w:r w:rsidR="0050516C">
        <w:t xml:space="preserve">свои результаты </w:t>
      </w:r>
      <w:r w:rsidR="00FB5C1E" w:rsidRPr="00FB5C1E">
        <w:t>с результатами измерений</w:t>
      </w:r>
      <w:r>
        <w:t>, предоставляемыми Заказчиком.</w:t>
      </w:r>
    </w:p>
    <w:p w14:paraId="1FA0436E" w14:textId="77777777" w:rsidR="0004322B" w:rsidRDefault="0004322B" w:rsidP="007A37F7"/>
    <w:p w14:paraId="624790A0" w14:textId="77777777" w:rsidR="0082785C" w:rsidRDefault="0082785C" w:rsidP="00FC3383">
      <w:pPr>
        <w:ind w:firstLine="284"/>
        <w:jc w:val="both"/>
      </w:pPr>
      <w:r>
        <w:t>3</w:t>
      </w:r>
      <w:r w:rsidRPr="0082785C">
        <w:t xml:space="preserve">.3 </w:t>
      </w:r>
      <w:r>
        <w:t>Требования к и</w:t>
      </w:r>
      <w:r w:rsidRPr="0082785C">
        <w:t>сследовани</w:t>
      </w:r>
      <w:r>
        <w:t>ю</w:t>
      </w:r>
      <w:r w:rsidRPr="0082785C">
        <w:t xml:space="preserve"> методов измерения временных задержек и частотных сдвигов радиосигналов</w:t>
      </w:r>
      <w:r>
        <w:t>.</w:t>
      </w:r>
      <w:r w:rsidRPr="0082785C">
        <w:t xml:space="preserve">   </w:t>
      </w:r>
    </w:p>
    <w:p w14:paraId="6E8436C5" w14:textId="77777777" w:rsidR="00253CDC" w:rsidRDefault="00253CDC" w:rsidP="00253CDC">
      <w:pPr>
        <w:ind w:firstLine="709"/>
      </w:pPr>
    </w:p>
    <w:p w14:paraId="61360BF1" w14:textId="77777777" w:rsidR="0082785C" w:rsidRDefault="0082785C" w:rsidP="00253CDC">
      <w:pPr>
        <w:ind w:left="709"/>
      </w:pPr>
      <w:r>
        <w:t>В процессе исследования Исполнитель должен:</w:t>
      </w:r>
    </w:p>
    <w:p w14:paraId="7174F770" w14:textId="77777777" w:rsidR="00AA1FF9" w:rsidRDefault="0082785C" w:rsidP="00FC3383">
      <w:pPr>
        <w:jc w:val="both"/>
        <w:rPr>
          <w:ins w:id="0" w:author="Елена Кирпичёва" w:date="2017-08-22T17:33:00Z"/>
          <w:color w:val="00B050"/>
        </w:rPr>
      </w:pPr>
      <w:r>
        <w:t xml:space="preserve">   </w:t>
      </w:r>
      <w:r w:rsidR="0004322B">
        <w:tab/>
      </w:r>
      <w:r w:rsidR="00AA1FF9" w:rsidRPr="00A17DD7">
        <w:rPr>
          <w:color w:val="00B050"/>
        </w:rPr>
        <w:t xml:space="preserve">- </w:t>
      </w:r>
      <w:r w:rsidR="00760E06" w:rsidRPr="00A17DD7">
        <w:rPr>
          <w:color w:val="00B050"/>
        </w:rPr>
        <w:t>исследовать возможность управления точностью определения временной задержки через уплотнение корреляционной матрицы путём</w:t>
      </w:r>
      <w:r w:rsidR="003978AC" w:rsidRPr="00A17DD7">
        <w:rPr>
          <w:color w:val="00B050"/>
        </w:rPr>
        <w:t xml:space="preserve"> внесения</w:t>
      </w:r>
      <w:r w:rsidR="00760E06" w:rsidRPr="00A17DD7">
        <w:rPr>
          <w:color w:val="00B050"/>
        </w:rPr>
        <w:t xml:space="preserve"> дробного временного сдвига</w:t>
      </w:r>
      <w:r w:rsidR="00BA3343" w:rsidRPr="00A17DD7">
        <w:rPr>
          <w:color w:val="00B050"/>
        </w:rPr>
        <w:t xml:space="preserve"> в</w:t>
      </w:r>
      <w:r w:rsidR="00760E06" w:rsidRPr="00A17DD7">
        <w:rPr>
          <w:color w:val="00B050"/>
        </w:rPr>
        <w:t xml:space="preserve"> оцифрованны</w:t>
      </w:r>
      <w:r w:rsidR="00BA3343" w:rsidRPr="00A17DD7">
        <w:rPr>
          <w:color w:val="00B050"/>
        </w:rPr>
        <w:t>е</w:t>
      </w:r>
      <w:r w:rsidR="00760E06" w:rsidRPr="00A17DD7">
        <w:rPr>
          <w:color w:val="00B050"/>
        </w:rPr>
        <w:t xml:space="preserve"> радиосигнал</w:t>
      </w:r>
      <w:r w:rsidR="00BA3343" w:rsidRPr="00A17DD7">
        <w:rPr>
          <w:color w:val="00B050"/>
        </w:rPr>
        <w:t>ы</w:t>
      </w:r>
      <w:r w:rsidR="00C4744E" w:rsidRPr="00A17DD7">
        <w:rPr>
          <w:color w:val="00B050"/>
        </w:rPr>
        <w:t>;</w:t>
      </w:r>
    </w:p>
    <w:p w14:paraId="2F456A31" w14:textId="77777777" w:rsidR="00A17DD7" w:rsidRPr="00A17DD7" w:rsidRDefault="00A17DD7" w:rsidP="00A17DD7">
      <w:pPr>
        <w:ind w:firstLine="709"/>
        <w:jc w:val="both"/>
        <w:rPr>
          <w:strike/>
          <w:color w:val="FF0000"/>
        </w:rPr>
      </w:pPr>
      <w:r w:rsidRPr="00A17DD7">
        <w:rPr>
          <w:strike/>
          <w:color w:val="FF0000"/>
        </w:rPr>
        <w:t>- уточнить временную задержку путем внесения сдвига на этапе прореживания входного сигнала;</w:t>
      </w:r>
    </w:p>
    <w:p w14:paraId="15079FDD" w14:textId="77777777" w:rsidR="00A17DD7" w:rsidRPr="00A17DD7" w:rsidDel="00A17DD7" w:rsidRDefault="00A17DD7" w:rsidP="00A17DD7">
      <w:pPr>
        <w:ind w:firstLine="709"/>
        <w:jc w:val="both"/>
        <w:rPr>
          <w:del w:id="1" w:author="Елена Кирпичёва" w:date="2017-08-22T17:33:00Z"/>
          <w:strike/>
          <w:color w:val="FF0000"/>
        </w:rPr>
      </w:pPr>
      <w:r w:rsidRPr="00A17DD7">
        <w:rPr>
          <w:strike/>
          <w:color w:val="FF0000"/>
        </w:rPr>
        <w:t>- уточнить и временную, и частотную задержки с помощью подгонки параметров некоторой теоретической функции под корреляционную матрицу;</w:t>
      </w:r>
    </w:p>
    <w:p w14:paraId="608C8E64" w14:textId="77777777" w:rsidR="00A17DD7" w:rsidRPr="00A17DD7" w:rsidDel="00A17DD7" w:rsidRDefault="00A17DD7" w:rsidP="00A17DD7">
      <w:pPr>
        <w:jc w:val="both"/>
        <w:rPr>
          <w:del w:id="2" w:author="Елена Кирпичёва" w:date="2017-08-22T17:33:00Z"/>
          <w:color w:val="00B050"/>
        </w:rPr>
      </w:pPr>
    </w:p>
    <w:p w14:paraId="0B3F7982" w14:textId="77777777" w:rsidR="0082785C" w:rsidRDefault="0004322B" w:rsidP="00FC3383">
      <w:pPr>
        <w:ind w:firstLine="709"/>
        <w:jc w:val="both"/>
      </w:pPr>
      <w:r>
        <w:t xml:space="preserve">- </w:t>
      </w:r>
      <w:r w:rsidR="0082785C">
        <w:t>исследовать возможности применения прямого суммирования при вычислении свёртки вместо использования ДПФ.</w:t>
      </w:r>
    </w:p>
    <w:p w14:paraId="1D252846" w14:textId="77777777" w:rsidR="0082785C" w:rsidRPr="0082785C" w:rsidRDefault="0004322B" w:rsidP="00FC3383">
      <w:pPr>
        <w:ind w:firstLine="709"/>
        <w:jc w:val="both"/>
      </w:pPr>
      <w:r>
        <w:t xml:space="preserve">- </w:t>
      </w:r>
      <w:r w:rsidR="0082785C">
        <w:t>выработать критерии для количественной оценки качества каждого из методов оптимизации.</w:t>
      </w:r>
      <w:r w:rsidR="0082785C" w:rsidRPr="0082785C">
        <w:t xml:space="preserve"> </w:t>
      </w:r>
    </w:p>
    <w:p w14:paraId="3586DA2D" w14:textId="77777777" w:rsidR="0082785C" w:rsidRPr="00FB5C1E" w:rsidRDefault="0082785C" w:rsidP="007A37F7"/>
    <w:p w14:paraId="116CB489" w14:textId="77777777" w:rsidR="001C3F68" w:rsidRDefault="00836D7E" w:rsidP="00FC3383">
      <w:pPr>
        <w:ind w:firstLine="284"/>
        <w:jc w:val="both"/>
      </w:pPr>
      <w:r>
        <w:t>3.</w:t>
      </w:r>
      <w:r w:rsidR="0004322B">
        <w:t>4</w:t>
      </w:r>
      <w:r w:rsidR="001C3F68" w:rsidRPr="00FB5C1E">
        <w:t xml:space="preserve"> Требования к исследованиям по оптимизации </w:t>
      </w:r>
      <w:r w:rsidR="007D5703" w:rsidRPr="00FB5C1E">
        <w:t>методов измерения корреляционных параметров</w:t>
      </w:r>
      <w:r w:rsidR="0004322B">
        <w:t>.</w:t>
      </w:r>
      <w:r w:rsidR="00D82215" w:rsidRPr="00FB5C1E">
        <w:t xml:space="preserve"> </w:t>
      </w:r>
    </w:p>
    <w:p w14:paraId="1256AA7D" w14:textId="77777777" w:rsidR="00711D75" w:rsidRPr="00FB5C1E" w:rsidRDefault="00711D75" w:rsidP="0004322B">
      <w:pPr>
        <w:ind w:firstLine="284"/>
      </w:pPr>
    </w:p>
    <w:p w14:paraId="21D73229" w14:textId="77777777" w:rsidR="00E87B6B" w:rsidRPr="00FB5C1E" w:rsidRDefault="00D60E82" w:rsidP="0004322B">
      <w:pPr>
        <w:ind w:firstLine="709"/>
      </w:pPr>
      <w:r w:rsidRPr="00FB5C1E">
        <w:t>Метод измерения корреляционных параметров</w:t>
      </w:r>
      <w:r w:rsidR="003F10F4" w:rsidRPr="00FB5C1E">
        <w:t>, подлежащий оптимизации,</w:t>
      </w:r>
      <w:r w:rsidRPr="00FB5C1E">
        <w:t xml:space="preserve"> </w:t>
      </w:r>
      <w:r w:rsidR="009750A5" w:rsidRPr="00D06D30">
        <w:rPr>
          <w:color w:val="00B050"/>
        </w:rPr>
        <w:t>должен быть</w:t>
      </w:r>
      <w:r w:rsidR="009750A5">
        <w:t xml:space="preserve"> </w:t>
      </w:r>
      <w:r w:rsidRPr="00FB5C1E">
        <w:t xml:space="preserve">основан на </w:t>
      </w:r>
      <w:r w:rsidR="0004322B">
        <w:t>следующей последовательности обработки</w:t>
      </w:r>
      <w:r w:rsidRPr="00FB5C1E">
        <w:t xml:space="preserve"> радиосигналов</w:t>
      </w:r>
      <w:r w:rsidR="00E87B6B" w:rsidRPr="00FB5C1E">
        <w:t>:</w:t>
      </w:r>
    </w:p>
    <w:p w14:paraId="57AC23F0" w14:textId="77777777" w:rsidR="00E87B6B" w:rsidRPr="00FB5C1E" w:rsidRDefault="0004322B" w:rsidP="0004322B">
      <w:pPr>
        <w:ind w:firstLine="709"/>
      </w:pPr>
      <w:commentRangeStart w:id="3"/>
      <w:r>
        <w:t>- п</w:t>
      </w:r>
      <w:r w:rsidR="00E87B6B" w:rsidRPr="00FB5C1E">
        <w:t>рименении КИХ-фильтра для фильтрации</w:t>
      </w:r>
      <w:r w:rsidR="003142FB" w:rsidRPr="00FB5C1E">
        <w:t xml:space="preserve"> входного</w:t>
      </w:r>
      <w:r w:rsidR="00E87B6B" w:rsidRPr="00FB5C1E">
        <w:t xml:space="preserve"> сигнала</w:t>
      </w:r>
      <w:r w:rsidR="003142FB" w:rsidRPr="00FB5C1E">
        <w:t xml:space="preserve"> дигитайзера ПАК ВКП ГСО</w:t>
      </w:r>
      <w:r>
        <w:t>;</w:t>
      </w:r>
    </w:p>
    <w:p w14:paraId="01EB8E40" w14:textId="77777777" w:rsidR="00E87B6B" w:rsidRPr="00FB5C1E" w:rsidRDefault="0004322B" w:rsidP="0004322B">
      <w:pPr>
        <w:ind w:firstLine="709"/>
      </w:pPr>
      <w:r>
        <w:t>- п</w:t>
      </w:r>
      <w:r w:rsidR="00FC5C63" w:rsidRPr="00FB5C1E">
        <w:t>онижении</w:t>
      </w:r>
      <w:r w:rsidR="003142FB" w:rsidRPr="00FB5C1E">
        <w:t xml:space="preserve"> частоты дискретизации</w:t>
      </w:r>
      <w:r w:rsidR="009E3FC8" w:rsidRPr="00FB5C1E">
        <w:t xml:space="preserve"> до частоты</w:t>
      </w:r>
      <w:r w:rsidR="00FC5C63" w:rsidRPr="00FB5C1E">
        <w:t xml:space="preserve"> дискретизации рабочего сигнала</w:t>
      </w:r>
      <w:r>
        <w:t>;</w:t>
      </w:r>
    </w:p>
    <w:commentRangeEnd w:id="3"/>
    <w:p w14:paraId="44BCDB7B" w14:textId="77777777" w:rsidR="003F10F4" w:rsidRPr="00FB5C1E" w:rsidRDefault="00561312" w:rsidP="0004322B">
      <w:pPr>
        <w:ind w:firstLine="709"/>
      </w:pPr>
      <w:r>
        <w:rPr>
          <w:rStyle w:val="ab"/>
        </w:rPr>
        <w:commentReference w:id="3"/>
      </w:r>
      <w:r w:rsidR="0004322B">
        <w:t>- и</w:t>
      </w:r>
      <w:r w:rsidR="00E87B6B" w:rsidRPr="00FB5C1E">
        <w:t xml:space="preserve">спользовании </w:t>
      </w:r>
      <w:r w:rsidR="007A3F85" w:rsidRPr="00FB5C1E">
        <w:t>Б</w:t>
      </w:r>
      <w:r w:rsidR="00E87B6B" w:rsidRPr="00FB5C1E">
        <w:t>ПФ для расчёта</w:t>
      </w:r>
      <w:r w:rsidR="0004322B">
        <w:t xml:space="preserve"> корреляционной матрицы;</w:t>
      </w:r>
    </w:p>
    <w:p w14:paraId="1C3CDA4D" w14:textId="20A792D2" w:rsidR="00962DF6" w:rsidRPr="00FB5C1E" w:rsidRDefault="0004322B" w:rsidP="00D06D30">
      <w:pPr>
        <w:ind w:firstLine="709"/>
        <w:jc w:val="both"/>
      </w:pPr>
      <w:r>
        <w:t xml:space="preserve">- </w:t>
      </w:r>
      <w:r w:rsidRPr="00D06D30">
        <w:rPr>
          <w:color w:val="00B050"/>
        </w:rPr>
        <w:t>п</w:t>
      </w:r>
      <w:r w:rsidR="00962DF6" w:rsidRPr="00D06D30">
        <w:rPr>
          <w:color w:val="00B050"/>
        </w:rPr>
        <w:t>оиска</w:t>
      </w:r>
      <w:r w:rsidR="00EC5599" w:rsidRPr="00D06D30">
        <w:rPr>
          <w:color w:val="00B050"/>
        </w:rPr>
        <w:t xml:space="preserve"> </w:t>
      </w:r>
      <w:r w:rsidR="00D06D30" w:rsidRPr="00D06D30">
        <w:rPr>
          <w:strike/>
          <w:color w:val="FF0000"/>
        </w:rPr>
        <w:t xml:space="preserve">точки максимума </w:t>
      </w:r>
      <w:r w:rsidR="0099440B" w:rsidRPr="00D06D30">
        <w:rPr>
          <w:color w:val="00B050"/>
        </w:rPr>
        <w:t xml:space="preserve">корреляционного пятна в </w:t>
      </w:r>
      <w:r w:rsidR="00EC5599" w:rsidRPr="00D06D30">
        <w:rPr>
          <w:color w:val="00B050"/>
        </w:rPr>
        <w:t xml:space="preserve">корреляционной </w:t>
      </w:r>
      <w:r w:rsidR="00D06D30" w:rsidRPr="00D06D30">
        <w:rPr>
          <w:strike/>
          <w:color w:val="FF0000"/>
        </w:rPr>
        <w:t>матриц</w:t>
      </w:r>
      <w:r w:rsidR="00D06D30">
        <w:rPr>
          <w:strike/>
          <w:color w:val="FF0000"/>
        </w:rPr>
        <w:t>и</w:t>
      </w:r>
      <w:r w:rsidR="00D06D30">
        <w:rPr>
          <w:color w:val="00B050"/>
        </w:rPr>
        <w:t xml:space="preserve"> </w:t>
      </w:r>
      <w:r w:rsidR="0099440B" w:rsidRPr="00D06D30">
        <w:rPr>
          <w:color w:val="00B050"/>
        </w:rPr>
        <w:t xml:space="preserve">матрице </w:t>
      </w:r>
      <w:r w:rsidR="0033726D" w:rsidRPr="00D06D30">
        <w:rPr>
          <w:color w:val="00B050"/>
        </w:rPr>
        <w:t xml:space="preserve">и </w:t>
      </w:r>
      <w:r w:rsidR="00D06D30" w:rsidRPr="00D06D30">
        <w:rPr>
          <w:strike/>
          <w:color w:val="FF0000"/>
        </w:rPr>
        <w:t xml:space="preserve">постановки в соответствие точки максимума </w:t>
      </w:r>
      <w:r w:rsidR="0099440B" w:rsidRPr="00D06D30">
        <w:rPr>
          <w:color w:val="00B050"/>
        </w:rPr>
        <w:t>использование оценки параметров (положения) корреляционного пятна в качестве</w:t>
      </w:r>
      <w:r w:rsidR="0033726D" w:rsidRPr="00D06D30">
        <w:rPr>
          <w:color w:val="00B050"/>
        </w:rPr>
        <w:t xml:space="preserve"> </w:t>
      </w:r>
      <w:r w:rsidR="00D06D30" w:rsidRPr="00D06D30">
        <w:rPr>
          <w:strike/>
          <w:color w:val="FF0000"/>
        </w:rPr>
        <w:t xml:space="preserve">оценке </w:t>
      </w:r>
      <w:r w:rsidR="0099440B" w:rsidRPr="00D06D30">
        <w:rPr>
          <w:color w:val="00B050"/>
        </w:rPr>
        <w:t xml:space="preserve">оценки </w:t>
      </w:r>
      <w:r w:rsidR="0033726D" w:rsidRPr="00D06D30">
        <w:rPr>
          <w:color w:val="00B050"/>
        </w:rPr>
        <w:t>корреляционн</w:t>
      </w:r>
      <w:r w:rsidR="001055BD" w:rsidRPr="00D06D30">
        <w:rPr>
          <w:color w:val="00B050"/>
        </w:rPr>
        <w:t>ых</w:t>
      </w:r>
      <w:r w:rsidR="0033726D" w:rsidRPr="00D06D30">
        <w:rPr>
          <w:color w:val="00B050"/>
        </w:rPr>
        <w:t xml:space="preserve"> параметр</w:t>
      </w:r>
      <w:r w:rsidR="001055BD" w:rsidRPr="00D06D30">
        <w:rPr>
          <w:color w:val="00B050"/>
        </w:rPr>
        <w:t>ов сигналов.</w:t>
      </w:r>
    </w:p>
    <w:p w14:paraId="658F7391" w14:textId="77777777" w:rsidR="000059A7" w:rsidRPr="00FB5C1E" w:rsidRDefault="000059A7" w:rsidP="0004322B">
      <w:pPr>
        <w:ind w:firstLine="709"/>
      </w:pPr>
      <w:r w:rsidRPr="00FB5C1E">
        <w:t>Итоги исследования должны включать:</w:t>
      </w:r>
    </w:p>
    <w:p w14:paraId="4B517956" w14:textId="77777777" w:rsidR="000059A7" w:rsidRPr="00FB5C1E" w:rsidRDefault="0004322B" w:rsidP="0004322B">
      <w:pPr>
        <w:ind w:firstLine="709"/>
      </w:pPr>
      <w:r>
        <w:t>- п</w:t>
      </w:r>
      <w:r w:rsidR="000059A7" w:rsidRPr="00FB5C1E">
        <w:t>ред</w:t>
      </w:r>
      <w:r w:rsidR="00FC3383">
        <w:t>ложения по способам оптимизации;</w:t>
      </w:r>
    </w:p>
    <w:p w14:paraId="0FA8B528" w14:textId="77777777" w:rsidR="000059A7" w:rsidRPr="00A17DD7" w:rsidRDefault="0004322B" w:rsidP="0004322B">
      <w:pPr>
        <w:ind w:firstLine="709"/>
        <w:rPr>
          <w:strike/>
          <w:color w:val="FF0000"/>
        </w:rPr>
      </w:pPr>
      <w:r>
        <w:t>- о</w:t>
      </w:r>
      <w:r w:rsidR="000059A7" w:rsidRPr="00FB5C1E">
        <w:t>птимизированные методы должны быть реализованы</w:t>
      </w:r>
      <w:r w:rsidR="001B6366" w:rsidRPr="00FB5C1E">
        <w:t xml:space="preserve"> в</w:t>
      </w:r>
      <w:r w:rsidR="00D6521D" w:rsidRPr="00FB5C1E">
        <w:t xml:space="preserve"> </w:t>
      </w:r>
      <w:r w:rsidR="001B6366" w:rsidRPr="00FB5C1E">
        <w:t>виде</w:t>
      </w:r>
      <w:r w:rsidR="0078757C" w:rsidRPr="00A17DD7">
        <w:rPr>
          <w:color w:val="00B050"/>
        </w:rPr>
        <w:t xml:space="preserve"> прототипов</w:t>
      </w:r>
      <w:r w:rsidR="001B6366" w:rsidRPr="00FB5C1E">
        <w:t xml:space="preserve"> </w:t>
      </w:r>
      <w:r w:rsidR="004A6755" w:rsidRPr="00FB5C1E">
        <w:t xml:space="preserve">программных </w:t>
      </w:r>
      <w:r>
        <w:t xml:space="preserve">компонентов </w:t>
      </w:r>
      <w:r w:rsidR="00D6521D" w:rsidRPr="00FB5C1E">
        <w:t>обработки</w:t>
      </w:r>
      <w:r w:rsidR="0069638F" w:rsidRPr="00FB5C1E">
        <w:t xml:space="preserve"> сигналов, оцифрованных на</w:t>
      </w:r>
      <w:r w:rsidR="001B6366" w:rsidRPr="00FB5C1E">
        <w:t xml:space="preserve"> ПАК ВКП </w:t>
      </w:r>
      <w:r w:rsidR="001B6366" w:rsidRPr="00A17DD7">
        <w:rPr>
          <w:color w:val="000000" w:themeColor="text1"/>
        </w:rPr>
        <w:t>ГСО</w:t>
      </w:r>
      <w:r w:rsidR="00A17DD7">
        <w:rPr>
          <w:color w:val="000000" w:themeColor="text1"/>
        </w:rPr>
        <w:t xml:space="preserve"> </w:t>
      </w:r>
      <w:r w:rsidR="00A17DD7" w:rsidRPr="00A17DD7">
        <w:rPr>
          <w:strike/>
          <w:color w:val="FF0000"/>
        </w:rPr>
        <w:t>в качестве прототипов</w:t>
      </w:r>
      <w:r w:rsidR="00FC5C63" w:rsidRPr="00A17DD7">
        <w:rPr>
          <w:strike/>
          <w:color w:val="FF0000"/>
        </w:rPr>
        <w:t>.</w:t>
      </w:r>
    </w:p>
    <w:p w14:paraId="563A7BFF" w14:textId="77777777" w:rsidR="000059A7" w:rsidRPr="00FB5C1E" w:rsidRDefault="001B6366" w:rsidP="0004322B">
      <w:pPr>
        <w:ind w:firstLine="709"/>
      </w:pPr>
      <w:r w:rsidRPr="00FB5C1E">
        <w:t>Оптимизированные методы должны быть апробированы на</w:t>
      </w:r>
      <w:r w:rsidR="00513E31" w:rsidRPr="00FB5C1E">
        <w:t xml:space="preserve"> наборе</w:t>
      </w:r>
      <w:r w:rsidRPr="00FB5C1E">
        <w:t xml:space="preserve"> </w:t>
      </w:r>
      <w:r w:rsidR="00513E31" w:rsidRPr="00FB5C1E">
        <w:t xml:space="preserve">записей </w:t>
      </w:r>
      <w:r w:rsidR="00FC5C63" w:rsidRPr="00FB5C1E">
        <w:t>сигналов.</w:t>
      </w:r>
      <w:r w:rsidR="0004322B">
        <w:t xml:space="preserve"> </w:t>
      </w:r>
      <w:r w:rsidR="0085221F" w:rsidRPr="00FB5C1E">
        <w:t xml:space="preserve">По результатам апробации </w:t>
      </w:r>
      <w:r w:rsidR="004A6755" w:rsidRPr="00FB5C1E">
        <w:t xml:space="preserve">следует </w:t>
      </w:r>
      <w:r w:rsidR="000059A7" w:rsidRPr="00FB5C1E">
        <w:t>оцен</w:t>
      </w:r>
      <w:r w:rsidR="004A6755" w:rsidRPr="00FB5C1E">
        <w:t>ить</w:t>
      </w:r>
      <w:r w:rsidR="000059A7" w:rsidRPr="00FB5C1E">
        <w:t xml:space="preserve"> </w:t>
      </w:r>
      <w:r w:rsidR="004A6755" w:rsidRPr="00FB5C1E">
        <w:t xml:space="preserve">качество </w:t>
      </w:r>
      <w:r w:rsidR="000059A7" w:rsidRPr="00FB5C1E">
        <w:t>каждо</w:t>
      </w:r>
      <w:r w:rsidR="004A6755" w:rsidRPr="00FB5C1E">
        <w:t>го</w:t>
      </w:r>
      <w:r w:rsidR="000059A7" w:rsidRPr="00FB5C1E">
        <w:t xml:space="preserve"> </w:t>
      </w:r>
      <w:r w:rsidR="004A6755" w:rsidRPr="00FB5C1E">
        <w:t xml:space="preserve">из предложенных методов </w:t>
      </w:r>
      <w:r w:rsidRPr="00FB5C1E">
        <w:t>оптимизации.</w:t>
      </w:r>
    </w:p>
    <w:p w14:paraId="1CB3D5E2" w14:textId="77777777" w:rsidR="000059A7" w:rsidRPr="00FB5C1E" w:rsidRDefault="000059A7" w:rsidP="00FB5C1E"/>
    <w:p w14:paraId="3A20F653" w14:textId="77777777" w:rsidR="00711D75" w:rsidRPr="00711D75" w:rsidRDefault="00FE24EA" w:rsidP="00711D75">
      <w:pPr>
        <w:ind w:firstLine="284"/>
      </w:pPr>
      <w:r w:rsidRPr="00FB5C1E">
        <w:t>3.</w:t>
      </w:r>
      <w:r w:rsidR="0004322B">
        <w:t>5</w:t>
      </w:r>
      <w:r w:rsidRPr="00FB5C1E">
        <w:t xml:space="preserve"> Требования к апробации</w:t>
      </w:r>
      <w:r w:rsidR="00711D75">
        <w:t xml:space="preserve"> программного обеспечения, </w:t>
      </w:r>
      <w:r w:rsidR="00711D75" w:rsidRPr="00711D75">
        <w:t>вычисл</w:t>
      </w:r>
      <w:r w:rsidR="00711D75">
        <w:t>яющего</w:t>
      </w:r>
      <w:r w:rsidR="00711D75" w:rsidRPr="00711D75">
        <w:t xml:space="preserve"> геодезически</w:t>
      </w:r>
      <w:r w:rsidR="00711D75">
        <w:t>е</w:t>
      </w:r>
      <w:r w:rsidR="00711D75" w:rsidRPr="00711D75">
        <w:t xml:space="preserve"> координат</w:t>
      </w:r>
      <w:r w:rsidR="00711D75">
        <w:t>ы</w:t>
      </w:r>
      <w:r w:rsidR="00711D75" w:rsidRPr="00711D75">
        <w:t xml:space="preserve"> наземного источника излучения.</w:t>
      </w:r>
    </w:p>
    <w:p w14:paraId="1D96A2F9" w14:textId="77777777" w:rsidR="00FE24EA" w:rsidRPr="00FB5C1E" w:rsidRDefault="00FE24EA" w:rsidP="00FB5C1E"/>
    <w:p w14:paraId="36F6F59C" w14:textId="77777777" w:rsidR="001C3F68" w:rsidRPr="00FB5C1E" w:rsidRDefault="0050516C" w:rsidP="00FC3383">
      <w:pPr>
        <w:ind w:firstLine="709"/>
        <w:jc w:val="both"/>
      </w:pPr>
      <w:r>
        <w:t xml:space="preserve">Для программных компонентов на каждый </w:t>
      </w:r>
      <w:r w:rsidR="00FE24EA" w:rsidRPr="00FB5C1E">
        <w:t>разработанны</w:t>
      </w:r>
      <w:r>
        <w:t>й</w:t>
      </w:r>
      <w:r w:rsidR="00FE24EA" w:rsidRPr="00FB5C1E">
        <w:t xml:space="preserve"> метод и алгоритм необходимо провести апробацию на программно-аппаратном комплексе вычисления корреляционных параметров геостационарной орбиты (ПАК ВКП ГСО).</w:t>
      </w:r>
      <w:r w:rsidR="00E7306D" w:rsidRPr="00FB5C1E">
        <w:t xml:space="preserve"> </w:t>
      </w:r>
    </w:p>
    <w:p w14:paraId="3B3942A1" w14:textId="77777777" w:rsidR="00711D75" w:rsidRDefault="00E7306D" w:rsidP="00FC3383">
      <w:pPr>
        <w:ind w:firstLine="709"/>
        <w:jc w:val="both"/>
      </w:pPr>
      <w:r w:rsidRPr="00FB5C1E">
        <w:t>Для этого необходимо</w:t>
      </w:r>
      <w:r w:rsidR="006175AA">
        <w:t xml:space="preserve"> </w:t>
      </w:r>
      <w:r w:rsidRPr="00FB5C1E">
        <w:t>произвести серию</w:t>
      </w:r>
      <w:r w:rsidR="00E80D44" w:rsidRPr="00FB5C1E">
        <w:t xml:space="preserve"> </w:t>
      </w:r>
      <w:r w:rsidRPr="00FB5C1E">
        <w:t>записей сигналов, излучённых станциями с известными координатами и ретранслированных космическими аппаратами.</w:t>
      </w:r>
      <w:r w:rsidR="00806480" w:rsidRPr="00FB5C1E">
        <w:t xml:space="preserve"> Необходимо, чтобы на одном </w:t>
      </w:r>
      <w:r w:rsidR="004A6755" w:rsidRPr="00FB5C1E">
        <w:t xml:space="preserve">из двух </w:t>
      </w:r>
      <w:r w:rsidR="00806480" w:rsidRPr="00FB5C1E">
        <w:t>канал</w:t>
      </w:r>
      <w:r w:rsidR="004A6755" w:rsidRPr="00FB5C1E">
        <w:t>ов</w:t>
      </w:r>
      <w:r w:rsidR="00806480" w:rsidRPr="00FB5C1E">
        <w:t xml:space="preserve"> дигитайзера ПАК ВКП ГСО </w:t>
      </w:r>
      <w:r w:rsidR="004A6755" w:rsidRPr="00FB5C1E">
        <w:t xml:space="preserve">записывался сигнал с основного </w:t>
      </w:r>
      <w:r w:rsidR="00806480" w:rsidRPr="00FB5C1E">
        <w:t>лепестк</w:t>
      </w:r>
      <w:r w:rsidR="00873E32" w:rsidRPr="00FB5C1E">
        <w:t>а антенны</w:t>
      </w:r>
      <w:r w:rsidR="00422E33" w:rsidRPr="00FB5C1E">
        <w:t>, а на втором канале –</w:t>
      </w:r>
      <w:r w:rsidR="006175AA">
        <w:t xml:space="preserve"> </w:t>
      </w:r>
      <w:r w:rsidR="00422E33" w:rsidRPr="00FB5C1E">
        <w:t>сигнал</w:t>
      </w:r>
      <w:r w:rsidR="00873E32" w:rsidRPr="00FB5C1E">
        <w:t xml:space="preserve"> с бокового лепестка</w:t>
      </w:r>
      <w:r w:rsidR="006175AA">
        <w:t>.</w:t>
      </w:r>
    </w:p>
    <w:p w14:paraId="1EBDF5FA" w14:textId="77777777" w:rsidR="00223BC8" w:rsidRPr="00FB5C1E" w:rsidRDefault="006175AA" w:rsidP="00FC3383">
      <w:pPr>
        <w:ind w:firstLine="709"/>
        <w:jc w:val="both"/>
      </w:pPr>
      <w:r>
        <w:t>Д</w:t>
      </w:r>
      <w:r w:rsidR="00422E33" w:rsidRPr="00FB5C1E">
        <w:t>ля каждой пары записей</w:t>
      </w:r>
      <w:r w:rsidR="00656789" w:rsidRPr="00FB5C1E">
        <w:t xml:space="preserve"> </w:t>
      </w:r>
      <w:r w:rsidR="00422E33" w:rsidRPr="00FB5C1E">
        <w:t>сигналов</w:t>
      </w:r>
      <w:r w:rsidR="00656789" w:rsidRPr="00FB5C1E">
        <w:t xml:space="preserve"> и по каждому методу</w:t>
      </w:r>
      <w:r w:rsidR="00422E33" w:rsidRPr="00FB5C1E">
        <w:t xml:space="preserve"> постро</w:t>
      </w:r>
      <w:r w:rsidR="00656789" w:rsidRPr="00FB5C1E">
        <w:t>ить</w:t>
      </w:r>
      <w:r w:rsidR="00422E33" w:rsidRPr="00FB5C1E">
        <w:t xml:space="preserve"> корреляционны</w:t>
      </w:r>
      <w:r w:rsidR="00656789" w:rsidRPr="00FB5C1E">
        <w:t>е</w:t>
      </w:r>
      <w:r w:rsidR="00422E33" w:rsidRPr="00FB5C1E">
        <w:t xml:space="preserve"> матриц</w:t>
      </w:r>
      <w:r w:rsidR="00656789" w:rsidRPr="00FB5C1E">
        <w:t>ы и по ним</w:t>
      </w:r>
      <w:r w:rsidR="00422E33" w:rsidRPr="00FB5C1E">
        <w:t xml:space="preserve"> найти корреляционные параметры</w:t>
      </w:r>
      <w:r w:rsidR="00656789" w:rsidRPr="00FB5C1E">
        <w:t>;</w:t>
      </w:r>
      <w:r w:rsidR="00711D75">
        <w:t xml:space="preserve"> </w:t>
      </w:r>
      <w:r w:rsidR="00422E33" w:rsidRPr="00FB5C1E">
        <w:t>найти геодезические координаты одной излучающей станции</w:t>
      </w:r>
      <w:r w:rsidR="0016637B" w:rsidRPr="00FB5C1E">
        <w:t>, принимая другую станцию за опорную</w:t>
      </w:r>
      <w:r w:rsidR="00223BC8" w:rsidRPr="00FB5C1E">
        <w:t>;</w:t>
      </w:r>
      <w:r w:rsidR="0004322B">
        <w:t xml:space="preserve"> </w:t>
      </w:r>
      <w:r w:rsidR="00223BC8" w:rsidRPr="00FB5C1E">
        <w:t xml:space="preserve">сравнить полученные геодезические координаты с формальными и с </w:t>
      </w:r>
      <w:r w:rsidR="00711D75">
        <w:t>предоставленными Заказчиком</w:t>
      </w:r>
      <w:r w:rsidR="00223BC8" w:rsidRPr="00FB5C1E">
        <w:t>;</w:t>
      </w:r>
      <w:r w:rsidR="0004322B">
        <w:t xml:space="preserve"> </w:t>
      </w:r>
      <w:r w:rsidR="00223BC8" w:rsidRPr="00FB5C1E">
        <w:t xml:space="preserve">сравнить полученные корреляционные параметры с </w:t>
      </w:r>
      <w:r w:rsidR="00711D75">
        <w:t>предоставленными Заказчиком</w:t>
      </w:r>
      <w:r w:rsidR="00FC5C63" w:rsidRPr="00FB5C1E">
        <w:t>.</w:t>
      </w:r>
    </w:p>
    <w:p w14:paraId="78924957" w14:textId="77777777" w:rsidR="00F82DC6" w:rsidRPr="00FB5C1E" w:rsidRDefault="00FE152C" w:rsidP="00FC3383">
      <w:pPr>
        <w:ind w:firstLine="709"/>
        <w:jc w:val="both"/>
      </w:pPr>
      <w:r>
        <w:t>З</w:t>
      </w:r>
      <w:r w:rsidR="00CF34BE" w:rsidRPr="00FB5C1E">
        <w:t xml:space="preserve">аписи сигналов должны производиться одновременно как на ПАК ВКП ГСО, так и на </w:t>
      </w:r>
      <w:r>
        <w:t>оборудовании Заказчика, принимаемым за эталонное</w:t>
      </w:r>
      <w:r w:rsidR="00CF34BE" w:rsidRPr="00FB5C1E">
        <w:t>.</w:t>
      </w:r>
    </w:p>
    <w:p w14:paraId="1F14806D" w14:textId="77777777" w:rsidR="00422E33" w:rsidRPr="00FB5C1E" w:rsidRDefault="001C3F68" w:rsidP="00FE152C">
      <w:pPr>
        <w:ind w:firstLine="709"/>
      </w:pPr>
      <w:r w:rsidRPr="00FB5C1E">
        <w:t>Итоги сравнения выходных данных должны включать:</w:t>
      </w:r>
    </w:p>
    <w:p w14:paraId="708F85C6" w14:textId="77777777" w:rsidR="001C3F68" w:rsidRPr="00FB5C1E" w:rsidRDefault="00FE152C" w:rsidP="00FC3383">
      <w:pPr>
        <w:ind w:firstLine="709"/>
        <w:jc w:val="both"/>
      </w:pPr>
      <w:r>
        <w:t xml:space="preserve">- </w:t>
      </w:r>
      <w:r w:rsidR="001C3F68" w:rsidRPr="00FB5C1E">
        <w:t>оценку погрешности полученных корреляционных параметров и геодезических координат;</w:t>
      </w:r>
    </w:p>
    <w:p w14:paraId="4D0BF544" w14:textId="77777777" w:rsidR="001C3F68" w:rsidRDefault="00FE152C" w:rsidP="00FE152C">
      <w:pPr>
        <w:ind w:firstLine="709"/>
      </w:pPr>
      <w:r>
        <w:t xml:space="preserve">- </w:t>
      </w:r>
      <w:r w:rsidR="001C3F68" w:rsidRPr="00FB5C1E">
        <w:t>сравнени</w:t>
      </w:r>
      <w:r w:rsidR="00FC5C63" w:rsidRPr="00FB5C1E">
        <w:t>е точности методов и алгоритмов.</w:t>
      </w:r>
    </w:p>
    <w:p w14:paraId="5ECD00C0" w14:textId="77777777" w:rsidR="00564961" w:rsidDel="003F3F58" w:rsidRDefault="00564961" w:rsidP="00FE152C">
      <w:pPr>
        <w:ind w:firstLine="709"/>
        <w:rPr>
          <w:del w:id="4" w:author="Семашко" w:date="2017-08-24T08:21:00Z"/>
        </w:rPr>
      </w:pPr>
      <w:r>
        <w:t>Апробация ПО проводится в процессе приемо-сдаточных испытаний, требования к которым изложены в п.5.</w:t>
      </w:r>
    </w:p>
    <w:p w14:paraId="79A2B7CA" w14:textId="77777777" w:rsidR="003635E0" w:rsidRDefault="003635E0">
      <w:pPr>
        <w:ind w:firstLine="709"/>
        <w:pPrChange w:id="5" w:author="Семашко" w:date="2017-08-24T08:21:00Z">
          <w:pPr/>
        </w:pPrChange>
      </w:pPr>
    </w:p>
    <w:p w14:paraId="7271ABC1" w14:textId="77777777" w:rsidR="003635E0" w:rsidRPr="00A17DD7" w:rsidRDefault="00E924E2" w:rsidP="00FC3383">
      <w:pPr>
        <w:ind w:firstLine="284"/>
        <w:jc w:val="both"/>
        <w:rPr>
          <w:highlight w:val="magenta"/>
        </w:rPr>
      </w:pPr>
      <w:r w:rsidRPr="00A17DD7">
        <w:rPr>
          <w:highlight w:val="magenta"/>
        </w:rPr>
        <w:t>3.</w:t>
      </w:r>
      <w:r w:rsidR="00FE152C" w:rsidRPr="00A17DD7">
        <w:rPr>
          <w:highlight w:val="magenta"/>
        </w:rPr>
        <w:t>6</w:t>
      </w:r>
      <w:r w:rsidR="003635E0" w:rsidRPr="00A17DD7">
        <w:rPr>
          <w:highlight w:val="magenta"/>
        </w:rPr>
        <w:t xml:space="preserve"> Требования к банку (базе) данных для </w:t>
      </w:r>
      <w:r w:rsidR="00561400" w:rsidRPr="00A17DD7">
        <w:rPr>
          <w:highlight w:val="magenta"/>
        </w:rPr>
        <w:t>расчета</w:t>
      </w:r>
      <w:r w:rsidR="003635E0" w:rsidRPr="00A17DD7">
        <w:rPr>
          <w:highlight w:val="magenta"/>
        </w:rPr>
        <w:t xml:space="preserve"> геодезических координат</w:t>
      </w:r>
      <w:r w:rsidR="00561400" w:rsidRPr="00A17DD7">
        <w:rPr>
          <w:highlight w:val="magenta"/>
        </w:rPr>
        <w:t xml:space="preserve"> </w:t>
      </w:r>
      <w:r w:rsidR="003635E0" w:rsidRPr="00A17DD7">
        <w:rPr>
          <w:highlight w:val="magenta"/>
        </w:rPr>
        <w:t xml:space="preserve">наземных источников излучения в геостационарных спутниковых сетях связи. </w:t>
      </w:r>
    </w:p>
    <w:p w14:paraId="0DD6F032" w14:textId="77777777" w:rsidR="003635E0" w:rsidRPr="00A17DD7" w:rsidRDefault="003635E0" w:rsidP="003635E0">
      <w:pPr>
        <w:rPr>
          <w:highlight w:val="magenta"/>
        </w:rPr>
      </w:pPr>
    </w:p>
    <w:p w14:paraId="09C962FE" w14:textId="3EA53E58" w:rsidR="00561400" w:rsidRPr="00380C41" w:rsidRDefault="00561400" w:rsidP="004A3C38">
      <w:pPr>
        <w:jc w:val="both"/>
        <w:rPr>
          <w:highlight w:val="magenta"/>
        </w:rPr>
      </w:pPr>
      <w:r w:rsidRPr="00A17DD7">
        <w:rPr>
          <w:highlight w:val="magenta"/>
        </w:rPr>
        <w:tab/>
      </w:r>
      <w:r w:rsidRPr="00380C41">
        <w:rPr>
          <w:highlight w:val="magenta"/>
        </w:rPr>
        <w:t>Банк данных представляет собой программное обе</w:t>
      </w:r>
      <w:r w:rsidR="000A4C01" w:rsidRPr="00380C41">
        <w:rPr>
          <w:highlight w:val="magenta"/>
        </w:rPr>
        <w:t xml:space="preserve">спечение, входящее </w:t>
      </w:r>
      <w:r w:rsidR="004A3C38" w:rsidRPr="00380C41">
        <w:rPr>
          <w:highlight w:val="magenta"/>
        </w:rPr>
        <w:t>в состав</w:t>
      </w:r>
      <w:r w:rsidR="0082785C" w:rsidRPr="00380C41">
        <w:rPr>
          <w:highlight w:val="magenta"/>
        </w:rPr>
        <w:t xml:space="preserve"> ПАК ВКП ГСО</w:t>
      </w:r>
      <w:r w:rsidR="004A3C38" w:rsidRPr="00380C41">
        <w:rPr>
          <w:highlight w:val="magenta"/>
        </w:rPr>
        <w:t>.</w:t>
      </w:r>
    </w:p>
    <w:p w14:paraId="0DE75FED" w14:textId="77777777" w:rsidR="003635E0" w:rsidRPr="00A17DD7" w:rsidRDefault="003635E0" w:rsidP="003635E0">
      <w:pPr>
        <w:ind w:firstLine="709"/>
        <w:rPr>
          <w:highlight w:val="magenta"/>
        </w:rPr>
      </w:pPr>
      <w:r w:rsidRPr="00A17DD7">
        <w:rPr>
          <w:highlight w:val="magenta"/>
        </w:rPr>
        <w:t>Банк должен содержать:</w:t>
      </w:r>
    </w:p>
    <w:p w14:paraId="0057BCAD" w14:textId="77777777" w:rsidR="003635E0" w:rsidRPr="00A17DD7" w:rsidRDefault="003635E0" w:rsidP="003635E0">
      <w:pPr>
        <w:ind w:firstLine="709"/>
        <w:rPr>
          <w:highlight w:val="magenta"/>
        </w:rPr>
      </w:pPr>
      <w:r w:rsidRPr="00A17DD7">
        <w:rPr>
          <w:highlight w:val="magenta"/>
        </w:rPr>
        <w:t>- исходные спутниковые сигналы;</w:t>
      </w:r>
    </w:p>
    <w:p w14:paraId="40EDE774" w14:textId="77777777" w:rsidR="003635E0" w:rsidRPr="00A17DD7" w:rsidRDefault="003635E0" w:rsidP="003635E0">
      <w:pPr>
        <w:ind w:firstLine="709"/>
        <w:rPr>
          <w:highlight w:val="magenta"/>
        </w:rPr>
      </w:pPr>
      <w:r w:rsidRPr="00A17DD7">
        <w:rPr>
          <w:highlight w:val="magenta"/>
        </w:rPr>
        <w:t>- точные характеристики положения спутников и наземных станций во время записи сигнала и точное время записи сигнала;</w:t>
      </w:r>
    </w:p>
    <w:p w14:paraId="01D5263C" w14:textId="77777777" w:rsidR="003635E0" w:rsidRPr="00A17DD7" w:rsidRDefault="003635E0" w:rsidP="003635E0">
      <w:pPr>
        <w:ind w:firstLine="709"/>
        <w:rPr>
          <w:highlight w:val="magenta"/>
        </w:rPr>
      </w:pPr>
      <w:r w:rsidRPr="00A17DD7">
        <w:rPr>
          <w:highlight w:val="magenta"/>
        </w:rPr>
        <w:t xml:space="preserve">- результаты обработки сигналов различными алгоритмами и методами с описанием применяемых параметров; </w:t>
      </w:r>
    </w:p>
    <w:p w14:paraId="69288C88" w14:textId="77777777" w:rsidR="003635E0" w:rsidRPr="00A17DD7" w:rsidRDefault="003635E0" w:rsidP="003635E0">
      <w:pPr>
        <w:ind w:firstLine="709"/>
        <w:rPr>
          <w:highlight w:val="magenta"/>
        </w:rPr>
      </w:pPr>
      <w:r w:rsidRPr="00A17DD7">
        <w:rPr>
          <w:highlight w:val="magenta"/>
        </w:rPr>
        <w:t>- факультативные дополнительные материалы к результатам обработки (возможность добавления к результатам обработки описание и определённых пользователем метаданных);</w:t>
      </w:r>
    </w:p>
    <w:p w14:paraId="53A43B36" w14:textId="77777777" w:rsidR="003635E0" w:rsidRPr="00FB5C1E" w:rsidRDefault="003635E0" w:rsidP="003635E0">
      <w:pPr>
        <w:ind w:firstLine="709"/>
      </w:pPr>
      <w:r w:rsidRPr="00A17DD7">
        <w:rPr>
          <w:highlight w:val="magenta"/>
        </w:rPr>
        <w:t>- программный и пользовательский интерфейс для выборки и получения данных по различным критериям.</w:t>
      </w:r>
      <w:r>
        <w:t xml:space="preserve"> </w:t>
      </w:r>
    </w:p>
    <w:p w14:paraId="5E80767C" w14:textId="77777777" w:rsidR="00C91EBA" w:rsidRPr="007B7944" w:rsidRDefault="007B7944" w:rsidP="00A17DD7">
      <w:pPr>
        <w:jc w:val="center"/>
      </w:pPr>
      <w:r w:rsidRPr="0099440B">
        <w:rPr>
          <w:highlight w:val="lightGray"/>
          <w:rPrChange w:id="6" w:author="svm" w:date="2017-08-22T18:25:00Z">
            <w:rPr>
              <w:highlight w:val="lightGray"/>
              <w:lang w:val="en-US"/>
            </w:rPr>
          </w:rPrChange>
        </w:rPr>
        <w:t>(</w:t>
      </w:r>
      <w:r w:rsidRPr="00A17DD7">
        <w:rPr>
          <w:highlight w:val="lightGray"/>
        </w:rPr>
        <w:t>СЕМАШКО СЕРГЕЙ)</w:t>
      </w:r>
    </w:p>
    <w:p w14:paraId="014E5428" w14:textId="77777777" w:rsidR="000819FC" w:rsidRPr="00FB5C1E" w:rsidRDefault="000819FC" w:rsidP="00FB5C1E"/>
    <w:p w14:paraId="34FF4598" w14:textId="77777777" w:rsidR="00836D7E" w:rsidRDefault="00836D7E" w:rsidP="00FE152C">
      <w:pPr>
        <w:ind w:firstLine="284"/>
      </w:pPr>
      <w:r>
        <w:t>3.</w:t>
      </w:r>
      <w:r w:rsidR="00FE152C">
        <w:t>7</w:t>
      </w:r>
      <w:r w:rsidR="00F54AB1" w:rsidRPr="00FB5C1E">
        <w:t xml:space="preserve"> Требования к модернизации оборудования системы измерений</w:t>
      </w:r>
      <w:r>
        <w:t>.</w:t>
      </w:r>
    </w:p>
    <w:p w14:paraId="401DA180" w14:textId="77777777" w:rsidR="00AA62A6" w:rsidRDefault="00BC5007" w:rsidP="00FB5C1E">
      <w:r>
        <w:tab/>
      </w:r>
    </w:p>
    <w:p w14:paraId="4BC98334" w14:textId="77777777" w:rsidR="00BC5007" w:rsidRPr="00A17DD7" w:rsidRDefault="00BC5007" w:rsidP="007F0110">
      <w:pPr>
        <w:ind w:firstLine="709"/>
        <w:rPr>
          <w:color w:val="0070C0"/>
        </w:rPr>
      </w:pPr>
      <w:r w:rsidRPr="00A17DD7">
        <w:rPr>
          <w:color w:val="0070C0"/>
        </w:rPr>
        <w:t xml:space="preserve">В результате модернизации </w:t>
      </w:r>
      <w:r w:rsidR="007F0110" w:rsidRPr="00A17DD7">
        <w:rPr>
          <w:color w:val="0070C0"/>
        </w:rPr>
        <w:t>ПАК ВКП ГСО дооборудуется дисковой подсистемой хранения данных и подсистемой самодиагностики.</w:t>
      </w:r>
    </w:p>
    <w:p w14:paraId="0CBB4001" w14:textId="77777777" w:rsidR="004A3C38" w:rsidRPr="00A17DD7" w:rsidRDefault="00F54AB1" w:rsidP="004A3C38">
      <w:pPr>
        <w:jc w:val="both"/>
        <w:rPr>
          <w:color w:val="0070C0"/>
        </w:rPr>
      </w:pPr>
      <w:r w:rsidRPr="00A17DD7">
        <w:rPr>
          <w:color w:val="0070C0"/>
        </w:rPr>
        <w:t xml:space="preserve"> </w:t>
      </w:r>
      <w:r w:rsidR="007F0110" w:rsidRPr="00A17DD7">
        <w:rPr>
          <w:color w:val="0070C0"/>
        </w:rPr>
        <w:tab/>
      </w:r>
      <w:r w:rsidR="000C5189" w:rsidRPr="00A17DD7">
        <w:rPr>
          <w:color w:val="0070C0"/>
        </w:rPr>
        <w:t>Необходимо обеспечить достаточный</w:t>
      </w:r>
      <w:r w:rsidR="00836D7E" w:rsidRPr="00A17DD7">
        <w:rPr>
          <w:color w:val="0070C0"/>
        </w:rPr>
        <w:t xml:space="preserve"> </w:t>
      </w:r>
      <w:r w:rsidR="000C5189" w:rsidRPr="00A17DD7">
        <w:rPr>
          <w:color w:val="0070C0"/>
        </w:rPr>
        <w:t xml:space="preserve">объем дискового пространства для хранения полученных </w:t>
      </w:r>
      <w:r w:rsidR="00BC5007" w:rsidRPr="00A17DD7">
        <w:rPr>
          <w:color w:val="0070C0"/>
        </w:rPr>
        <w:t xml:space="preserve">необработанных </w:t>
      </w:r>
      <w:r w:rsidR="000C5189" w:rsidRPr="00A17DD7">
        <w:rPr>
          <w:color w:val="0070C0"/>
        </w:rPr>
        <w:t xml:space="preserve">данных, а также результатов обработки. </w:t>
      </w:r>
    </w:p>
    <w:p w14:paraId="06931F3D" w14:textId="77777777" w:rsidR="004A3C38" w:rsidRPr="00A17DD7" w:rsidRDefault="000C5189" w:rsidP="004A3C38">
      <w:pPr>
        <w:ind w:firstLine="709"/>
        <w:jc w:val="both"/>
        <w:rPr>
          <w:color w:val="0070C0"/>
        </w:rPr>
      </w:pPr>
      <w:r w:rsidRPr="00A17DD7">
        <w:rPr>
          <w:color w:val="0070C0"/>
        </w:rPr>
        <w:t>Тре</w:t>
      </w:r>
      <w:r w:rsidR="0050516C" w:rsidRPr="00A17DD7">
        <w:rPr>
          <w:color w:val="0070C0"/>
        </w:rPr>
        <w:t>буется осна</w:t>
      </w:r>
      <w:r w:rsidRPr="00A17DD7">
        <w:rPr>
          <w:color w:val="0070C0"/>
        </w:rPr>
        <w:t xml:space="preserve">стить комплекс необходимым оборудованием для реализации режима самотестирования. </w:t>
      </w:r>
    </w:p>
    <w:p w14:paraId="55221577" w14:textId="77777777" w:rsidR="00815D32" w:rsidRDefault="00815D32" w:rsidP="004A3C38">
      <w:pPr>
        <w:ind w:firstLine="709"/>
        <w:jc w:val="both"/>
      </w:pPr>
      <w:r w:rsidRPr="00A17DD7">
        <w:rPr>
          <w:color w:val="0070C0"/>
        </w:rPr>
        <w:t>Перечень необходимого оборудования обосновывается Исполнителем на соответствующем этапе работ. После утверждения Заказчиком перечня оборудования для модернизации</w:t>
      </w:r>
      <w:r>
        <w:t xml:space="preserve">, </w:t>
      </w:r>
      <w:r w:rsidRPr="00A17DD7">
        <w:rPr>
          <w:strike/>
          <w:color w:val="FF0000"/>
        </w:rPr>
        <w:t xml:space="preserve">Исполнитель </w:t>
      </w:r>
      <w:r w:rsidR="007B7944" w:rsidRPr="00A17DD7">
        <w:rPr>
          <w:color w:val="00B050"/>
        </w:rPr>
        <w:t xml:space="preserve">Заказчик </w:t>
      </w:r>
      <w:r>
        <w:t>производит его закупку.</w:t>
      </w:r>
    </w:p>
    <w:p w14:paraId="179E59D0" w14:textId="77777777" w:rsidR="007B7944" w:rsidRPr="00B8494D" w:rsidRDefault="007B7944" w:rsidP="004A3C38">
      <w:pPr>
        <w:ind w:firstLine="709"/>
        <w:jc w:val="both"/>
        <w:rPr>
          <w:i/>
          <w:color w:val="00B050"/>
        </w:rPr>
      </w:pPr>
      <w:r w:rsidRPr="00B8494D">
        <w:rPr>
          <w:i/>
          <w:color w:val="00B050"/>
          <w:highlight w:val="yellow"/>
        </w:rPr>
        <w:t>(Исполнитель из средств договора не может приобретать оборудование для Заказчика, тем более, что до выполнения работ не понятно что это за оборудование и сколько денег понадобится</w:t>
      </w:r>
      <w:del w:id="7" w:author="Елена Кирпичёва" w:date="2017-08-22T17:36:00Z">
        <w:r w:rsidRPr="00B8494D" w:rsidDel="00A17DD7">
          <w:rPr>
            <w:i/>
            <w:color w:val="00B050"/>
            <w:highlight w:val="yellow"/>
          </w:rPr>
          <w:delText>)</w:delText>
        </w:r>
      </w:del>
      <w:r w:rsidRPr="00B8494D">
        <w:rPr>
          <w:i/>
          <w:color w:val="00B050"/>
          <w:highlight w:val="yellow"/>
        </w:rPr>
        <w:t>. Либо нужно прописыва</w:t>
      </w:r>
      <w:bookmarkStart w:id="8" w:name="_GoBack"/>
      <w:bookmarkEnd w:id="8"/>
      <w:r w:rsidRPr="00B8494D">
        <w:rPr>
          <w:i/>
          <w:color w:val="00B050"/>
          <w:highlight w:val="yellow"/>
        </w:rPr>
        <w:t>ть из каких средств будет производиться закупка, и</w:t>
      </w:r>
      <w:ins w:id="9" w:author="Елена Кирпичёва" w:date="2017-08-22T17:36:00Z">
        <w:r w:rsidR="00A17DD7" w:rsidRPr="00B8494D">
          <w:rPr>
            <w:i/>
            <w:color w:val="00B050"/>
            <w:highlight w:val="yellow"/>
          </w:rPr>
          <w:t>,</w:t>
        </w:r>
      </w:ins>
      <w:r w:rsidRPr="00B8494D">
        <w:rPr>
          <w:i/>
          <w:color w:val="00B050"/>
          <w:highlight w:val="yellow"/>
        </w:rPr>
        <w:t xml:space="preserve"> если из средств договора, тогда в структуру цены нужно сразу это закладывать, хотя до этапа модернизации не понятно какая сумма понадобится).</w:t>
      </w:r>
      <w:r w:rsidRPr="00B8494D">
        <w:rPr>
          <w:i/>
          <w:color w:val="00B050"/>
        </w:rPr>
        <w:t xml:space="preserve"> </w:t>
      </w:r>
    </w:p>
    <w:p w14:paraId="30E84366" w14:textId="77777777" w:rsidR="00836D7E" w:rsidRDefault="000C5189" w:rsidP="00836D7E">
      <w:pPr>
        <w:ind w:firstLine="709"/>
      </w:pPr>
      <w:r w:rsidRPr="00FB5C1E">
        <w:t>Режим самотестирования должен определять, что следующие условия записи сигнала удовлетворены:</w:t>
      </w:r>
      <w:r w:rsidR="00836D7E">
        <w:t xml:space="preserve"> </w:t>
      </w:r>
    </w:p>
    <w:p w14:paraId="596E7ACB" w14:textId="77777777" w:rsidR="000C5189" w:rsidRPr="00FB5C1E" w:rsidRDefault="00836D7E" w:rsidP="00836D7E">
      <w:pPr>
        <w:ind w:firstLine="709"/>
      </w:pPr>
      <w:r>
        <w:t xml:space="preserve">- </w:t>
      </w:r>
      <w:r w:rsidR="000C5189" w:rsidRPr="00FB5C1E">
        <w:t>диапазон значений сигнала не вызывает переполнения при оцифровке</w:t>
      </w:r>
      <w:r w:rsidR="002C01D4" w:rsidRPr="00FB5C1E">
        <w:t>;</w:t>
      </w:r>
    </w:p>
    <w:p w14:paraId="7E69964F" w14:textId="77777777" w:rsidR="000C5189" w:rsidRPr="00FB5C1E" w:rsidRDefault="00836D7E" w:rsidP="00836D7E">
      <w:pPr>
        <w:ind w:firstLine="709"/>
      </w:pPr>
      <w:r>
        <w:t xml:space="preserve">- </w:t>
      </w:r>
      <w:r w:rsidR="000C5189" w:rsidRPr="00FB5C1E">
        <w:t>частота дискретизации АЦП постоянна и соответствует заявленной.</w:t>
      </w:r>
    </w:p>
    <w:p w14:paraId="33B8495D" w14:textId="77777777" w:rsidR="009906BB" w:rsidRPr="00FB5C1E" w:rsidRDefault="009906BB" w:rsidP="00836D7E">
      <w:pPr>
        <w:ind w:firstLine="709"/>
      </w:pPr>
      <w:r w:rsidRPr="00FB5C1E">
        <w:t xml:space="preserve">Для реализации возможности самотестирования частоты дискретизации необходимо оснастить комплекс внешним эталонным генератором частоты. Эталонная частота от генератора, должна быть добавлена в «сырой» сигнал и не перекрываться с рабочим диапазоном.   </w:t>
      </w:r>
    </w:p>
    <w:p w14:paraId="3FE34795" w14:textId="77777777" w:rsidR="00836D7E" w:rsidRDefault="00836D7E" w:rsidP="00FB5C1E"/>
    <w:p w14:paraId="0D3DEDF5" w14:textId="77777777" w:rsidR="00836D7E" w:rsidRPr="00B8494D" w:rsidRDefault="004A3C38" w:rsidP="007C6416">
      <w:pPr>
        <w:ind w:firstLine="284"/>
      </w:pPr>
      <w:r w:rsidRPr="00B8494D">
        <w:t>3.8</w:t>
      </w:r>
      <w:r w:rsidR="00836D7E" w:rsidRPr="00B8494D">
        <w:t xml:space="preserve"> Требования к регламенту сбора данных.</w:t>
      </w:r>
    </w:p>
    <w:p w14:paraId="1BDE86C7" w14:textId="77777777" w:rsidR="00836D7E" w:rsidRPr="00B8494D" w:rsidRDefault="00836D7E" w:rsidP="00FB5C1E"/>
    <w:p w14:paraId="38DB5A14" w14:textId="77777777" w:rsidR="00B8494D" w:rsidRPr="00B8494D" w:rsidRDefault="000C5189" w:rsidP="00B8494D">
      <w:pPr>
        <w:ind w:firstLine="709"/>
        <w:jc w:val="both"/>
        <w:rPr>
          <w:strike/>
          <w:color w:val="FF0000"/>
          <w:highlight w:val="magenta"/>
        </w:rPr>
      </w:pPr>
      <w:r w:rsidRPr="00B8494D">
        <w:t xml:space="preserve">Регламент должен представлять собой </w:t>
      </w:r>
      <w:r w:rsidR="00836D7E" w:rsidRPr="00B8494D">
        <w:t xml:space="preserve">эксплуатационный документ, </w:t>
      </w:r>
      <w:r w:rsidR="008C3B3A" w:rsidRPr="00B8494D">
        <w:t>соответств</w:t>
      </w:r>
      <w:r w:rsidR="00FF5221" w:rsidRPr="00B8494D">
        <w:t>ующий</w:t>
      </w:r>
      <w:r w:rsidR="008C3B3A" w:rsidRPr="00B8494D">
        <w:t xml:space="preserve"> требованиям комплекса стандартов на автоматизированные системы</w:t>
      </w:r>
      <w:r w:rsidR="00FF5221" w:rsidRPr="00B8494D">
        <w:t xml:space="preserve"> </w:t>
      </w:r>
      <w:r w:rsidR="007840D2" w:rsidRPr="00B8494D">
        <w:t xml:space="preserve">(ГОСТ 34.201-89) </w:t>
      </w:r>
      <w:r w:rsidR="008C3B3A" w:rsidRPr="00B8494D">
        <w:t xml:space="preserve">и содержать </w:t>
      </w:r>
      <w:r w:rsidRPr="00B8494D">
        <w:t>свод правил принятия реше</w:t>
      </w:r>
      <w:r w:rsidR="006175AA" w:rsidRPr="00B8494D">
        <w:t>ний ис</w:t>
      </w:r>
      <w:r w:rsidRPr="00B8494D">
        <w:t xml:space="preserve">полнителями в разных ситуациях. </w:t>
      </w:r>
      <w:r w:rsidR="00B8494D" w:rsidRPr="00B8494D">
        <w:rPr>
          <w:strike/>
          <w:color w:val="FF0000"/>
        </w:rPr>
        <w:t>При этом регламентирующие документы верхнего уровня должны содержать общие принципы, цели и границы принятия решений, в то время как документы нижнего уровня должны содержать готовые решения (или варианты готовых решений), выражающиеся в совокупности определенных действий, с целью оптимизации «интеллектуальной нагрузки», возлагаемой на исполнителей, избавляющей их от обдумывания рутинных действий в пользу решения более сложных, нестандартных задач.</w:t>
      </w:r>
    </w:p>
    <w:p w14:paraId="42E551AA" w14:textId="4218ECEA" w:rsidR="006175AA" w:rsidRPr="00B8494D" w:rsidRDefault="00380C41" w:rsidP="006175AA">
      <w:pPr>
        <w:ind w:firstLine="709"/>
        <w:jc w:val="both"/>
        <w:rPr>
          <w:color w:val="00B050"/>
        </w:rPr>
      </w:pPr>
      <w:r w:rsidRPr="00B8494D">
        <w:rPr>
          <w:color w:val="00B050"/>
        </w:rPr>
        <w:t>Д</w:t>
      </w:r>
      <w:r w:rsidR="000C5189" w:rsidRPr="00B8494D">
        <w:rPr>
          <w:color w:val="00B050"/>
        </w:rPr>
        <w:t>окумент долж</w:t>
      </w:r>
      <w:r w:rsidRPr="00B8494D">
        <w:rPr>
          <w:color w:val="00B050"/>
        </w:rPr>
        <w:t>е</w:t>
      </w:r>
      <w:r w:rsidR="000C5189" w:rsidRPr="00B8494D">
        <w:rPr>
          <w:color w:val="00B050"/>
        </w:rPr>
        <w:t>н содержать готовые решения (или варианты готовых решений), выражающиеся в совокупности определенных действий, с целью оптимизации «интеллектуальной нагрузки», возлагаемой на исполнителей, избавляющей их от обдумывания рутинных действий в пользу решения более сложных, нестандартных задач.</w:t>
      </w:r>
    </w:p>
    <w:p w14:paraId="727ACAA2" w14:textId="290DF2F2" w:rsidR="000C5189" w:rsidRPr="00B8494D" w:rsidRDefault="000C5189" w:rsidP="006175AA">
      <w:pPr>
        <w:ind w:firstLine="709"/>
        <w:jc w:val="both"/>
      </w:pPr>
      <w:r w:rsidRPr="00B8494D">
        <w:t>Документ долж</w:t>
      </w:r>
      <w:r w:rsidR="00BD7749" w:rsidRPr="00B8494D">
        <w:t>е</w:t>
      </w:r>
      <w:r w:rsidRPr="00B8494D">
        <w:t>н регламентировать:</w:t>
      </w:r>
    </w:p>
    <w:p w14:paraId="6BBCADEC" w14:textId="77777777" w:rsidR="000C5189" w:rsidRPr="00B8494D" w:rsidRDefault="006175AA" w:rsidP="006175AA">
      <w:pPr>
        <w:ind w:firstLine="709"/>
      </w:pPr>
      <w:r w:rsidRPr="00B8494D">
        <w:t xml:space="preserve">- </w:t>
      </w:r>
      <w:r w:rsidR="000C5189" w:rsidRPr="00B8494D">
        <w:t>какая информация должна сопровождать каждую сессию записи данных;</w:t>
      </w:r>
    </w:p>
    <w:p w14:paraId="4069275A" w14:textId="77777777" w:rsidR="000C5189" w:rsidRPr="00B8494D" w:rsidRDefault="006175AA" w:rsidP="006175AA">
      <w:pPr>
        <w:ind w:firstLine="709"/>
      </w:pPr>
      <w:r w:rsidRPr="00B8494D">
        <w:t xml:space="preserve">- </w:t>
      </w:r>
      <w:r w:rsidR="000C5189" w:rsidRPr="00B8494D">
        <w:t>от кого исполнитель должен получать конкретную информацию;</w:t>
      </w:r>
    </w:p>
    <w:p w14:paraId="1D1781D6" w14:textId="77777777" w:rsidR="000C5189" w:rsidRPr="00B8494D" w:rsidRDefault="006175AA" w:rsidP="006175AA">
      <w:pPr>
        <w:ind w:firstLine="709"/>
      </w:pPr>
      <w:r w:rsidRPr="00B8494D">
        <w:t xml:space="preserve">- </w:t>
      </w:r>
      <w:r w:rsidR="000C5189" w:rsidRPr="00B8494D">
        <w:t>какую информацию и каким образом исполнитель может добавлять при записи;</w:t>
      </w:r>
    </w:p>
    <w:p w14:paraId="29DCB5ED" w14:textId="77777777" w:rsidR="000C5189" w:rsidRPr="00B8494D" w:rsidRDefault="006175AA" w:rsidP="00CD39BC">
      <w:pPr>
        <w:ind w:firstLine="709"/>
        <w:jc w:val="both"/>
      </w:pPr>
      <w:r w:rsidRPr="00B8494D">
        <w:t xml:space="preserve">- </w:t>
      </w:r>
      <w:r w:rsidR="000C5189" w:rsidRPr="00B8494D">
        <w:t>каким образом и какую информацию, и кто может добавлять в процессе обработки данных;</w:t>
      </w:r>
    </w:p>
    <w:p w14:paraId="133C0E02" w14:textId="77777777" w:rsidR="000C5189" w:rsidRPr="00B8494D" w:rsidRDefault="006175AA" w:rsidP="006175AA">
      <w:pPr>
        <w:ind w:firstLine="709"/>
      </w:pPr>
      <w:r w:rsidRPr="00B8494D">
        <w:t xml:space="preserve">- </w:t>
      </w:r>
      <w:r w:rsidR="000C5189" w:rsidRPr="00B8494D">
        <w:t>описания профилактических работ по сопровождению комплекса.</w:t>
      </w:r>
    </w:p>
    <w:p w14:paraId="773CC03C" w14:textId="6410079A" w:rsidR="00B8494D" w:rsidRPr="00B8494D" w:rsidRDefault="00B8494D" w:rsidP="00B8494D">
      <w:pPr>
        <w:ind w:firstLine="709"/>
        <w:jc w:val="both"/>
        <w:rPr>
          <w:strike/>
          <w:color w:val="FF0000"/>
        </w:rPr>
      </w:pPr>
      <w:r w:rsidRPr="00B8494D">
        <w:rPr>
          <w:strike/>
          <w:color w:val="FF0000"/>
        </w:rPr>
        <w:t>Для функционирования комплекса должна быть разработана рабочая инструкция по регламенту сбора данных.</w:t>
      </w:r>
    </w:p>
    <w:p w14:paraId="01F20C17" w14:textId="43643525" w:rsidR="000C5189" w:rsidRPr="00B8494D" w:rsidRDefault="00BD7749" w:rsidP="00CD39BC">
      <w:pPr>
        <w:ind w:firstLine="709"/>
        <w:jc w:val="both"/>
        <w:rPr>
          <w:color w:val="00B050"/>
        </w:rPr>
      </w:pPr>
      <w:r w:rsidRPr="00B8494D">
        <w:rPr>
          <w:color w:val="00B050"/>
        </w:rPr>
        <w:t xml:space="preserve">Регламент должен быть включен в рабочую документацию по эксплуатации комплекса. </w:t>
      </w:r>
    </w:p>
    <w:p w14:paraId="3DC68C06" w14:textId="77777777" w:rsidR="007B7944" w:rsidRPr="00FB5C1E" w:rsidRDefault="007B7944" w:rsidP="00A17DD7">
      <w:pPr>
        <w:ind w:firstLine="709"/>
        <w:jc w:val="center"/>
      </w:pPr>
      <w:r w:rsidRPr="00F26C23">
        <w:rPr>
          <w:highlight w:val="lightGray"/>
        </w:rPr>
        <w:t>СЕМАШКО СЕРГЕЙ</w:t>
      </w:r>
    </w:p>
    <w:p w14:paraId="04F68878" w14:textId="77777777" w:rsidR="006F5B62" w:rsidRPr="00FB5C1E" w:rsidRDefault="006F5B62" w:rsidP="00FB5C1E"/>
    <w:p w14:paraId="00DE1640" w14:textId="77777777" w:rsidR="006F5B62" w:rsidRDefault="00836D7E" w:rsidP="007C6416">
      <w:pPr>
        <w:ind w:firstLine="284"/>
      </w:pPr>
      <w:r>
        <w:t>3.</w:t>
      </w:r>
      <w:r w:rsidR="00DC2BF5">
        <w:t>9</w:t>
      </w:r>
      <w:r w:rsidR="00B9317A" w:rsidRPr="00FB5C1E">
        <w:t xml:space="preserve"> </w:t>
      </w:r>
      <w:r w:rsidR="006F5B62" w:rsidRPr="00FB5C1E">
        <w:t>Требования к формально</w:t>
      </w:r>
      <w:r w:rsidR="009F1599">
        <w:t>й спецификации на архитектуру программного обеспечения</w:t>
      </w:r>
      <w:r w:rsidR="00D733DF">
        <w:t xml:space="preserve"> </w:t>
      </w:r>
      <w:r w:rsidR="009F1599">
        <w:t>ПАК ВКП ГСО</w:t>
      </w:r>
      <w:r w:rsidR="006F5B62" w:rsidRPr="00FB5C1E">
        <w:t>.</w:t>
      </w:r>
    </w:p>
    <w:p w14:paraId="630840A2" w14:textId="77777777" w:rsidR="008710D3" w:rsidRDefault="008710D3" w:rsidP="007C6416">
      <w:pPr>
        <w:ind w:firstLine="284"/>
      </w:pPr>
    </w:p>
    <w:p w14:paraId="4EA46736" w14:textId="77777777" w:rsidR="008710D3" w:rsidRPr="00FB5C1E" w:rsidRDefault="008710D3" w:rsidP="007C6416">
      <w:pPr>
        <w:ind w:firstLine="284"/>
      </w:pPr>
      <w:r>
        <w:tab/>
        <w:t>Архитектура программного обеспечения ПАКВКП ГСО должна базироваться на преимущественном использовании свободного ПО (согласно ГОСТ 54593-2011)</w:t>
      </w:r>
      <w:r w:rsidR="008222AE">
        <w:t>, за исключением тех частей архитектуры, где использование проприетарного ПО (согласно ГОСТ 54593-2011)</w:t>
      </w:r>
      <w:r w:rsidR="00667BD7">
        <w:t xml:space="preserve"> продиктовано технической необходимостью и </w:t>
      </w:r>
      <w:commentRangeStart w:id="10"/>
      <w:r w:rsidR="00667BD7">
        <w:t xml:space="preserve">обосновано </w:t>
      </w:r>
      <w:commentRangeEnd w:id="10"/>
      <w:r w:rsidR="008B0522">
        <w:rPr>
          <w:rStyle w:val="ab"/>
        </w:rPr>
        <w:commentReference w:id="10"/>
      </w:r>
      <w:r w:rsidR="00667BD7">
        <w:t xml:space="preserve">Исполнителем. </w:t>
      </w:r>
      <w:ins w:id="11" w:author="Елена Кирпичёва" w:date="2017-08-22T17:37:00Z">
        <w:r w:rsidR="00715E98" w:rsidRPr="00B8494D">
          <w:rPr>
            <w:highlight w:val="cyan"/>
          </w:rPr>
          <w:t>ВОПРОС ОСТАЛСЯ ОТКРЫТЫМ!</w:t>
        </w:r>
      </w:ins>
    </w:p>
    <w:p w14:paraId="14185830" w14:textId="77777777" w:rsidR="006F5B62" w:rsidRPr="00FB5C1E" w:rsidRDefault="006F5B62" w:rsidP="00CD39BC">
      <w:pPr>
        <w:ind w:firstLine="709"/>
        <w:jc w:val="both"/>
      </w:pPr>
      <w:r w:rsidRPr="00FB5C1E">
        <w:t xml:space="preserve">Формальная спецификация </w:t>
      </w:r>
      <w:r w:rsidR="00836D7E" w:rsidRPr="00A17DD7">
        <w:rPr>
          <w:strike/>
          <w:color w:val="FF0000"/>
        </w:rPr>
        <w:t xml:space="preserve">выполняется в соответствии с требованиями </w:t>
      </w:r>
      <w:r w:rsidR="00CD39BC" w:rsidRPr="00A17DD7">
        <w:rPr>
          <w:strike/>
          <w:color w:val="FF0000"/>
        </w:rPr>
        <w:t>единой системы программной документации (</w:t>
      </w:r>
      <w:r w:rsidR="00836D7E" w:rsidRPr="00A17DD7">
        <w:rPr>
          <w:strike/>
          <w:color w:val="FF0000"/>
        </w:rPr>
        <w:t>ЕСПД</w:t>
      </w:r>
      <w:r w:rsidR="00CD39BC" w:rsidRPr="00A17DD7">
        <w:rPr>
          <w:strike/>
          <w:color w:val="FF0000"/>
        </w:rPr>
        <w:t>)</w:t>
      </w:r>
      <w:r w:rsidR="00836D7E" w:rsidRPr="00A17DD7">
        <w:rPr>
          <w:strike/>
          <w:color w:val="FF0000"/>
        </w:rPr>
        <w:t xml:space="preserve"> и </w:t>
      </w:r>
      <w:r w:rsidRPr="00FB5C1E">
        <w:t xml:space="preserve">должна включать, как минимум, разделы: </w:t>
      </w:r>
      <w:r w:rsidR="00836D7E">
        <w:t>о</w:t>
      </w:r>
      <w:r w:rsidRPr="00FB5C1E">
        <w:t>бщая архитектурная декомпозиция, потоки данных, внешние и внутренние протоколы, механизмы развертывания программных компонентов и комплексов.</w:t>
      </w:r>
    </w:p>
    <w:p w14:paraId="04FBED8D" w14:textId="77777777" w:rsidR="005920CB" w:rsidRDefault="005920CB" w:rsidP="00FB5C1E"/>
    <w:p w14:paraId="4FD4F1F8" w14:textId="77777777" w:rsidR="008710D3" w:rsidRDefault="008710D3" w:rsidP="008710D3">
      <w:pPr>
        <w:ind w:firstLine="360"/>
      </w:pPr>
      <w:r>
        <w:t>3.10 Требования к патентной чистоте разрабатываемого программного обеспечения.</w:t>
      </w:r>
    </w:p>
    <w:p w14:paraId="37539654" w14:textId="77777777" w:rsidR="008710D3" w:rsidRDefault="008710D3" w:rsidP="008710D3">
      <w:pPr>
        <w:ind w:firstLine="360"/>
      </w:pPr>
    </w:p>
    <w:p w14:paraId="1CBAE930" w14:textId="77777777" w:rsidR="008710D3" w:rsidRDefault="008710D3" w:rsidP="008710D3">
      <w:r>
        <w:tab/>
        <w:t>Патентная чистота разрабатываемого ПО и его компонентов должна быть обеспечена в отношении следующих стран: Российская Федерация.</w:t>
      </w:r>
    </w:p>
    <w:p w14:paraId="499093A7" w14:textId="77777777" w:rsidR="009750A5" w:rsidRDefault="009750A5" w:rsidP="008710D3">
      <w:pPr>
        <w:rPr>
          <w:color w:val="00B050"/>
        </w:rPr>
      </w:pPr>
    </w:p>
    <w:p w14:paraId="4BE3474B" w14:textId="6932F078" w:rsidR="00B8494D" w:rsidRPr="00D06D30" w:rsidRDefault="00B8494D" w:rsidP="008710D3">
      <w:pPr>
        <w:rPr>
          <w:color w:val="00B050"/>
        </w:rPr>
      </w:pPr>
      <w:r w:rsidRPr="00B8494D">
        <w:rPr>
          <w:color w:val="00B050"/>
          <w:highlight w:val="yellow"/>
        </w:rPr>
        <w:t>Предлагаем добавить пункт</w:t>
      </w:r>
    </w:p>
    <w:p w14:paraId="4A7D56DE" w14:textId="77777777" w:rsidR="009750A5" w:rsidRPr="00B8494D" w:rsidRDefault="009750A5" w:rsidP="00D06D30">
      <w:pPr>
        <w:ind w:firstLine="360"/>
        <w:rPr>
          <w:color w:val="00B050"/>
        </w:rPr>
      </w:pPr>
      <w:r w:rsidRPr="00B8494D">
        <w:rPr>
          <w:color w:val="00B050"/>
        </w:rPr>
        <w:t>3.11 Прочие требования</w:t>
      </w:r>
    </w:p>
    <w:p w14:paraId="457A5D63" w14:textId="77777777" w:rsidR="009750A5" w:rsidRPr="00B8494D" w:rsidRDefault="009750A5" w:rsidP="00D06D30">
      <w:pPr>
        <w:ind w:firstLine="360"/>
        <w:jc w:val="both"/>
        <w:rPr>
          <w:color w:val="00B050"/>
        </w:rPr>
      </w:pPr>
      <w:r w:rsidRPr="00B8494D">
        <w:rPr>
          <w:color w:val="00B050"/>
        </w:rPr>
        <w:t>Исполнитель обязан организовать выделенную линию связи с пропускной способностью 100 Мб/c до площадки заказчика, на которой располагается программно-аппаратный комплекс C-диапазона (МО, г. Дубна, ул.  Александровка улица, 43) в течение 20 рабочих дней с момента подписания договора.</w:t>
      </w:r>
    </w:p>
    <w:p w14:paraId="025D7789" w14:textId="77777777" w:rsidR="009750A5" w:rsidRPr="00B8494D" w:rsidRDefault="009750A5" w:rsidP="00D06D30">
      <w:pPr>
        <w:ind w:firstLine="360"/>
        <w:jc w:val="both"/>
        <w:rPr>
          <w:color w:val="00B050"/>
        </w:rPr>
      </w:pPr>
      <w:r w:rsidRPr="00B8494D">
        <w:rPr>
          <w:color w:val="00B050"/>
        </w:rPr>
        <w:t>При эксплуатации программно-аппаратного комплекса ПАК ВКП ГСО должны соблюдаться нормы, правила и мероприятия по охране труда и противопожарной безопасности.</w:t>
      </w:r>
    </w:p>
    <w:p w14:paraId="56BF6AB5" w14:textId="77777777" w:rsidR="009750A5" w:rsidRPr="00B8494D" w:rsidRDefault="009750A5" w:rsidP="00D06D30">
      <w:pPr>
        <w:ind w:firstLine="360"/>
        <w:jc w:val="both"/>
        <w:rPr>
          <w:color w:val="00B050"/>
        </w:rPr>
      </w:pPr>
      <w:r w:rsidRPr="00B8494D">
        <w:rPr>
          <w:color w:val="00B050"/>
        </w:rPr>
        <w:t>По согласованию с Заказчиком допускается внесение изменений в настоящее техническое задание.</w:t>
      </w:r>
    </w:p>
    <w:p w14:paraId="086D747B" w14:textId="77777777" w:rsidR="008710D3" w:rsidRDefault="008710D3" w:rsidP="008710D3"/>
    <w:p w14:paraId="6A1A4B2D" w14:textId="77777777" w:rsidR="008710D3" w:rsidRDefault="008710D3" w:rsidP="00FB5C1E"/>
    <w:p w14:paraId="0DC2FBE8" w14:textId="77777777" w:rsidR="00CD39BC" w:rsidRPr="00EE68C0" w:rsidRDefault="00836D7E" w:rsidP="00AA1FF9">
      <w:pPr>
        <w:pStyle w:val="a3"/>
        <w:numPr>
          <w:ilvl w:val="0"/>
          <w:numId w:val="32"/>
        </w:numPr>
        <w:rPr>
          <w:b/>
        </w:rPr>
      </w:pPr>
      <w:r w:rsidRPr="00EE68C0">
        <w:rPr>
          <w:b/>
        </w:rPr>
        <w:t xml:space="preserve">Требования к </w:t>
      </w:r>
      <w:r w:rsidR="00EE68C0" w:rsidRPr="00EE68C0">
        <w:rPr>
          <w:b/>
        </w:rPr>
        <w:t>документации</w:t>
      </w:r>
      <w:r w:rsidRPr="00EE68C0">
        <w:rPr>
          <w:b/>
        </w:rPr>
        <w:t xml:space="preserve"> </w:t>
      </w:r>
      <w:r w:rsidR="0050516C" w:rsidRPr="00EE68C0">
        <w:rPr>
          <w:b/>
        </w:rPr>
        <w:t>на ПО</w:t>
      </w:r>
      <w:r w:rsidR="00EE68C0" w:rsidRPr="00EE68C0">
        <w:rPr>
          <w:b/>
        </w:rPr>
        <w:t>,</w:t>
      </w:r>
      <w:r w:rsidR="0050516C" w:rsidRPr="00EE68C0">
        <w:rPr>
          <w:b/>
        </w:rPr>
        <w:t xml:space="preserve"> </w:t>
      </w:r>
      <w:r w:rsidR="00EE68C0" w:rsidRPr="00EE68C0">
        <w:rPr>
          <w:rFonts w:eastAsia="Arial"/>
          <w:b/>
        </w:rPr>
        <w:t xml:space="preserve">вычисляющего </w:t>
      </w:r>
      <w:r w:rsidR="007A6898">
        <w:rPr>
          <w:rFonts w:eastAsia="Arial"/>
          <w:b/>
        </w:rPr>
        <w:t>геодезические координа</w:t>
      </w:r>
      <w:r w:rsidR="00EE68C0" w:rsidRPr="00EE68C0">
        <w:rPr>
          <w:rFonts w:eastAsia="Arial"/>
          <w:b/>
        </w:rPr>
        <w:t>ты наземного источника излучения</w:t>
      </w:r>
      <w:r w:rsidR="00EE68C0">
        <w:rPr>
          <w:rFonts w:eastAsia="Arial"/>
          <w:b/>
        </w:rPr>
        <w:t>.</w:t>
      </w:r>
    </w:p>
    <w:p w14:paraId="0C469EBE" w14:textId="77777777" w:rsidR="00EE68C0" w:rsidRPr="00EE68C0" w:rsidRDefault="00EE68C0" w:rsidP="00EE68C0">
      <w:pPr>
        <w:pStyle w:val="a3"/>
        <w:rPr>
          <w:b/>
        </w:rPr>
      </w:pPr>
    </w:p>
    <w:p w14:paraId="0C449FFD" w14:textId="77777777" w:rsidR="00CD39BC" w:rsidRDefault="00CD39BC" w:rsidP="00CD39BC">
      <w:pPr>
        <w:ind w:firstLine="709"/>
        <w:jc w:val="both"/>
      </w:pPr>
      <w:r w:rsidRPr="00FB5C1E">
        <w:t>Комплект поставки ПО должен содержать полный комплек</w:t>
      </w:r>
      <w:r>
        <w:t>т разработанной в рамках НИР</w:t>
      </w:r>
      <w:r w:rsidRPr="00FB5C1E">
        <w:t xml:space="preserve"> эксплуатационной и пользовательской документации на русском языке.</w:t>
      </w:r>
    </w:p>
    <w:p w14:paraId="3FBA72E5" w14:textId="77777777" w:rsidR="00217A62" w:rsidRPr="00A17DD7" w:rsidRDefault="00217A62" w:rsidP="00217A62">
      <w:pPr>
        <w:ind w:left="709"/>
        <w:rPr>
          <w:strike/>
          <w:color w:val="FF0000"/>
        </w:rPr>
      </w:pPr>
      <w:r w:rsidRPr="00FB5C1E">
        <w:t xml:space="preserve">Документ “Технические спецификации”, </w:t>
      </w:r>
      <w:r>
        <w:t>содержит следующие</w:t>
      </w:r>
      <w:r w:rsidR="00217A0D">
        <w:t xml:space="preserve"> </w:t>
      </w:r>
      <w:r>
        <w:t>разделы:</w:t>
      </w:r>
      <w:r>
        <w:br/>
        <w:t xml:space="preserve">- </w:t>
      </w:r>
      <w:r w:rsidRPr="00FB5C1E">
        <w:t>общее описание ПО;</w:t>
      </w:r>
      <w:r w:rsidRPr="00FB5C1E">
        <w:br/>
      </w:r>
      <w:r>
        <w:t xml:space="preserve">- </w:t>
      </w:r>
      <w:r w:rsidRPr="00FB5C1E">
        <w:t>опис</w:t>
      </w:r>
      <w:r>
        <w:t>ание функциональных подсистем;</w:t>
      </w:r>
      <w:r>
        <w:br/>
        <w:t xml:space="preserve">- </w:t>
      </w:r>
      <w:r w:rsidRPr="00FB5C1E">
        <w:t>опис</w:t>
      </w:r>
      <w:r>
        <w:t>ание технического обеспечения;</w:t>
      </w:r>
      <w:r>
        <w:br/>
        <w:t xml:space="preserve">- </w:t>
      </w:r>
      <w:r w:rsidRPr="00FB5C1E">
        <w:t>описание программного обеспечения (c</w:t>
      </w:r>
      <w:r>
        <w:t xml:space="preserve"> привязкой к компонентам КТС);</w:t>
      </w:r>
      <w:r>
        <w:br/>
        <w:t xml:space="preserve">- </w:t>
      </w:r>
      <w:r w:rsidRPr="00FB5C1E">
        <w:t>описани</w:t>
      </w:r>
      <w:r>
        <w:t>е информационного обеспечения;</w:t>
      </w:r>
      <w:r>
        <w:br/>
      </w:r>
      <w:r w:rsidRPr="00A17DD7">
        <w:rPr>
          <w:strike/>
          <w:color w:val="FF0000"/>
        </w:rPr>
        <w:t>- описание основных технологических процессов (цепочек), реализованных в ПО;</w:t>
      </w:r>
    </w:p>
    <w:p w14:paraId="6ED687B1" w14:textId="77777777" w:rsidR="00217A62" w:rsidRPr="00A17DD7" w:rsidRDefault="00217A62" w:rsidP="00217A62">
      <w:pPr>
        <w:ind w:left="709"/>
        <w:rPr>
          <w:strike/>
          <w:color w:val="FF0000"/>
        </w:rPr>
      </w:pPr>
      <w:r w:rsidRPr="00A17DD7">
        <w:rPr>
          <w:strike/>
          <w:color w:val="FF0000"/>
        </w:rPr>
        <w:t xml:space="preserve">- описание серверной части ПО, описание взаимодействия между собой компонент </w:t>
      </w:r>
    </w:p>
    <w:p w14:paraId="37207C99" w14:textId="77777777" w:rsidR="00217A62" w:rsidRPr="00A17DD7" w:rsidRDefault="00217A62" w:rsidP="00217A62">
      <w:pPr>
        <w:rPr>
          <w:strike/>
          <w:color w:val="FF0000"/>
        </w:rPr>
      </w:pPr>
      <w:r w:rsidRPr="00A17DD7">
        <w:rPr>
          <w:strike/>
          <w:color w:val="FF0000"/>
        </w:rPr>
        <w:t>ПО, устанавливаемых на сервер, описание клиентских компонент (при необходимости);</w:t>
      </w:r>
    </w:p>
    <w:p w14:paraId="7458D79D" w14:textId="77777777" w:rsidR="00217A62" w:rsidRDefault="00217A62" w:rsidP="00217A62">
      <w:pPr>
        <w:ind w:firstLine="709"/>
      </w:pPr>
      <w:r>
        <w:t>Документ “Руководство по установке ПО”, содержит следующие разделы:</w:t>
      </w:r>
    </w:p>
    <w:p w14:paraId="0F54A0AB" w14:textId="77777777" w:rsidR="00217A62" w:rsidRDefault="00217A62" w:rsidP="00217A62">
      <w:pPr>
        <w:ind w:firstLine="709"/>
      </w:pPr>
      <w:r>
        <w:t>- описание дистрибутива;</w:t>
      </w:r>
    </w:p>
    <w:p w14:paraId="3CA472B3" w14:textId="77777777" w:rsidR="00217A62" w:rsidRDefault="00217A62" w:rsidP="00217A62">
      <w:pPr>
        <w:ind w:firstLine="709"/>
      </w:pPr>
      <w:r>
        <w:t>- среда установки, ее параметры и настройки;</w:t>
      </w:r>
    </w:p>
    <w:p w14:paraId="0BD107CF" w14:textId="77777777" w:rsidR="00217A62" w:rsidRDefault="00217A62" w:rsidP="00217A62">
      <w:pPr>
        <w:ind w:firstLine="709"/>
      </w:pPr>
      <w:r>
        <w:t>- требования к аппаратным ресурсам;</w:t>
      </w:r>
    </w:p>
    <w:p w14:paraId="6D254E50" w14:textId="77777777" w:rsidR="00217A62" w:rsidRDefault="00217A62" w:rsidP="00217A62">
      <w:pPr>
        <w:ind w:firstLine="709"/>
      </w:pPr>
      <w:r>
        <w:t>- порядок установки;</w:t>
      </w:r>
    </w:p>
    <w:p w14:paraId="4B3A4328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настройка серверной части;</w:t>
      </w:r>
    </w:p>
    <w:p w14:paraId="152F252F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настройка клиентской части;</w:t>
      </w:r>
    </w:p>
    <w:p w14:paraId="4CB232C5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перечень возможных аварийных сообщений и описание действий по ним.</w:t>
      </w:r>
    </w:p>
    <w:p w14:paraId="6B52A055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Документ “Руководство администратора ПО”, содержит следующие разделы:</w:t>
      </w:r>
    </w:p>
    <w:p w14:paraId="5BDDC4E1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общее описание системы администрирования ПО;</w:t>
      </w:r>
    </w:p>
    <w:p w14:paraId="65D6CA12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описание работы с пользователями ПО;</w:t>
      </w:r>
    </w:p>
    <w:p w14:paraId="7C1308AD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описание работы с журналом аудита;</w:t>
      </w:r>
    </w:p>
    <w:p w14:paraId="0140C385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описание порядка обновления версий ПО;</w:t>
      </w:r>
    </w:p>
    <w:p w14:paraId="2C9983BC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описание порядка настройки ПО;</w:t>
      </w:r>
    </w:p>
    <w:p w14:paraId="185F828A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перечень возможных аварийных и прочих сообщений и описание действий по ним;</w:t>
      </w:r>
    </w:p>
    <w:p w14:paraId="231FB2CD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описание режимов взаимодействия с сопряженными ПО.</w:t>
      </w:r>
    </w:p>
    <w:p w14:paraId="121B2952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Документ “Руководство по сопровождению ПО”, содержит следующие разделы:</w:t>
      </w:r>
    </w:p>
    <w:p w14:paraId="370CEB85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общие указания;</w:t>
      </w:r>
    </w:p>
    <w:p w14:paraId="05B41C68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описание функций сопровождения;</w:t>
      </w:r>
    </w:p>
    <w:p w14:paraId="69B27DB9" w14:textId="77777777" w:rsidR="00217A62" w:rsidRPr="00A17DD7" w:rsidRDefault="00217A62" w:rsidP="00217A62">
      <w:pPr>
        <w:ind w:firstLine="709"/>
        <w:rPr>
          <w:strike/>
          <w:color w:val="FF0000"/>
        </w:rPr>
      </w:pPr>
      <w:r w:rsidRPr="00A17DD7">
        <w:rPr>
          <w:strike/>
          <w:color w:val="FF0000"/>
        </w:rPr>
        <w:t>- сведения о дополнительном техническом, информационном и программном обеспечении, которое может использоваться при сопровождении.</w:t>
      </w:r>
    </w:p>
    <w:p w14:paraId="7F8E0808" w14:textId="77777777" w:rsidR="00217A62" w:rsidRDefault="00217A62" w:rsidP="00217A62">
      <w:pPr>
        <w:ind w:firstLine="709"/>
      </w:pPr>
      <w:r>
        <w:t xml:space="preserve">Документ “Руководство </w:t>
      </w:r>
      <w:r w:rsidRPr="00A17DD7">
        <w:rPr>
          <w:strike/>
          <w:color w:val="FF0000"/>
        </w:rPr>
        <w:t>пользователя</w:t>
      </w:r>
      <w:r w:rsidR="001A2B56">
        <w:t xml:space="preserve"> </w:t>
      </w:r>
      <w:r w:rsidR="001A2B56" w:rsidRPr="00A17DD7">
        <w:rPr>
          <w:color w:val="00B050"/>
        </w:rPr>
        <w:t>оператора</w:t>
      </w:r>
      <w:r>
        <w:t>”, содержит следующие разделы:</w:t>
      </w:r>
    </w:p>
    <w:p w14:paraId="06D71558" w14:textId="77777777" w:rsidR="00217A62" w:rsidRDefault="00217A62" w:rsidP="00217A62">
      <w:pPr>
        <w:ind w:firstLine="709"/>
      </w:pPr>
      <w:r>
        <w:t>- назначение и принципы работы ПО;</w:t>
      </w:r>
    </w:p>
    <w:p w14:paraId="045A7CF5" w14:textId="77777777" w:rsidR="00217A62" w:rsidRDefault="00217A62" w:rsidP="00217A62">
      <w:pPr>
        <w:ind w:firstLine="709"/>
      </w:pPr>
      <w:r>
        <w:t>- описание интерфейса пользователя ПО, с описанием экрана пользователя, управляющих элементов интерфейса и функциональных клавиш/сочетания клавиш;</w:t>
      </w:r>
    </w:p>
    <w:p w14:paraId="1E786805" w14:textId="77777777" w:rsidR="00217A62" w:rsidRDefault="00217A62" w:rsidP="00217A62">
      <w:pPr>
        <w:ind w:firstLine="709"/>
      </w:pPr>
      <w:r>
        <w:t>- инициализация, условия выполнения программы, завершение программы;</w:t>
      </w:r>
    </w:p>
    <w:p w14:paraId="0C3B5752" w14:textId="77777777" w:rsidR="00217A62" w:rsidRDefault="00217A62" w:rsidP="00217A62">
      <w:pPr>
        <w:ind w:firstLine="709"/>
      </w:pPr>
      <w:r>
        <w:t>- описание доступных пользователю пунктов меню со скриншотами</w:t>
      </w:r>
      <w:r w:rsidR="00217A0D">
        <w:t>;</w:t>
      </w:r>
    </w:p>
    <w:p w14:paraId="5B918D8C" w14:textId="77777777" w:rsidR="00217A62" w:rsidRDefault="00217A0D" w:rsidP="00217A62">
      <w:pPr>
        <w:ind w:firstLine="709"/>
      </w:pPr>
      <w:r>
        <w:t>- о</w:t>
      </w:r>
      <w:r w:rsidR="00217A62">
        <w:t>писание типовых примеров работы (состоит из последовательности выполняемых элементарных действий) по выполнению предусмотренных ПО</w:t>
      </w:r>
      <w:r>
        <w:t xml:space="preserve"> </w:t>
      </w:r>
      <w:r w:rsidR="00217A62">
        <w:t>функций, с примерами и графическими иллюстрациями/скриншотами в рамках автоматизируемых вычислительных процессов.</w:t>
      </w:r>
    </w:p>
    <w:p w14:paraId="79F02CDE" w14:textId="77777777" w:rsidR="00217A62" w:rsidRDefault="00217A62" w:rsidP="00217A62">
      <w:pPr>
        <w:ind w:firstLine="709"/>
      </w:pPr>
      <w:r>
        <w:t>Документ «Ведомость эксплуатационных документов» должен содержать</w:t>
      </w:r>
      <w:r w:rsidR="00217A0D">
        <w:t xml:space="preserve"> п</w:t>
      </w:r>
      <w:r>
        <w:t xml:space="preserve">олный комплект эксплуатационной и пользовательской документации, который должен быть представлен в виде </w:t>
      </w:r>
      <w:r w:rsidRPr="00A17DD7">
        <w:rPr>
          <w:strike/>
          <w:color w:val="FF0000"/>
        </w:rPr>
        <w:t>«on-line»</w:t>
      </w:r>
      <w:r>
        <w:t xml:space="preserve"> электронной справки, интегрированной в ПО, а также в виде автономных файлов одном из перечисленных форматов: doc, rtf, pdf.</w:t>
      </w:r>
    </w:p>
    <w:p w14:paraId="0DF627E7" w14:textId="77777777" w:rsidR="006B7EA4" w:rsidRPr="00FB5C1E" w:rsidRDefault="006B7EA4" w:rsidP="00FB5C1E"/>
    <w:p w14:paraId="37658815" w14:textId="77777777" w:rsidR="00EE68C0" w:rsidRPr="00EE68C0" w:rsidRDefault="008910F3" w:rsidP="007A6898">
      <w:pPr>
        <w:pStyle w:val="a3"/>
        <w:numPr>
          <w:ilvl w:val="0"/>
          <w:numId w:val="32"/>
        </w:numPr>
        <w:ind w:left="709" w:hanging="283"/>
        <w:rPr>
          <w:b/>
        </w:rPr>
      </w:pPr>
      <w:r w:rsidRPr="00EE68C0">
        <w:rPr>
          <w:b/>
        </w:rPr>
        <w:t>Порядок контроля и приемки результатов работ по внедрению ПО</w:t>
      </w:r>
      <w:r w:rsidR="00EE68C0">
        <w:rPr>
          <w:b/>
        </w:rPr>
        <w:t>,</w:t>
      </w:r>
      <w:r w:rsidR="00EE68C0" w:rsidRPr="00EE68C0">
        <w:t xml:space="preserve"> </w:t>
      </w:r>
      <w:r w:rsidR="00EE68C0" w:rsidRPr="00EE68C0">
        <w:rPr>
          <w:b/>
        </w:rPr>
        <w:t>вычисляющего геодезические координаты наземного источника излучения.</w:t>
      </w:r>
    </w:p>
    <w:p w14:paraId="4D226C30" w14:textId="77777777" w:rsidR="003467B8" w:rsidRDefault="003467B8" w:rsidP="00EE68C0">
      <w:pPr>
        <w:pStyle w:val="a3"/>
        <w:ind w:left="0" w:firstLine="709"/>
        <w:jc w:val="both"/>
      </w:pPr>
    </w:p>
    <w:p w14:paraId="3C9D501E" w14:textId="77777777" w:rsidR="00631F3D" w:rsidRDefault="00DC2BF5" w:rsidP="00EE68C0">
      <w:pPr>
        <w:pStyle w:val="a3"/>
        <w:ind w:left="0" w:firstLine="709"/>
        <w:jc w:val="both"/>
        <w:rPr>
          <w:color w:val="000000"/>
        </w:rPr>
      </w:pPr>
      <w:r w:rsidRPr="00DC2BF5">
        <w:t xml:space="preserve">Исполнитель передает </w:t>
      </w:r>
      <w:r>
        <w:t>Заказчику д</w:t>
      </w:r>
      <w:r w:rsidRPr="00DC2BF5">
        <w:rPr>
          <w:color w:val="000000"/>
        </w:rPr>
        <w:t>истрибутивный комплект ПО</w:t>
      </w:r>
      <w:r>
        <w:rPr>
          <w:color w:val="000000"/>
        </w:rPr>
        <w:t>,</w:t>
      </w:r>
      <w:r w:rsidR="00631F3D">
        <w:rPr>
          <w:color w:val="000000"/>
        </w:rPr>
        <w:t xml:space="preserve"> с отчуждением исключительного права Заказчику на программное обеспечение в полном объеме без ограничений.</w:t>
      </w:r>
    </w:p>
    <w:p w14:paraId="7A177133" w14:textId="77777777" w:rsidR="00EE68C0" w:rsidRDefault="00631F3D" w:rsidP="00EE68C0">
      <w:pPr>
        <w:pStyle w:val="a3"/>
        <w:ind w:left="709"/>
        <w:rPr>
          <w:color w:val="000000"/>
        </w:rPr>
      </w:pPr>
      <w:r>
        <w:rPr>
          <w:color w:val="000000"/>
        </w:rPr>
        <w:t>Дистрибутивный комплект должен включать</w:t>
      </w:r>
      <w:r w:rsidR="00217A0D">
        <w:rPr>
          <w:color w:val="000000"/>
        </w:rPr>
        <w:t xml:space="preserve">: </w:t>
      </w:r>
      <w:r w:rsidR="00217A0D">
        <w:rPr>
          <w:color w:val="000000"/>
        </w:rPr>
        <w:br/>
        <w:t xml:space="preserve">- </w:t>
      </w:r>
      <w:r w:rsidR="00DC2BF5" w:rsidRPr="00DC2BF5">
        <w:rPr>
          <w:color w:val="000000"/>
        </w:rPr>
        <w:t>собственно дистрибутив соответствующей версии ПО;</w:t>
      </w:r>
    </w:p>
    <w:p w14:paraId="705EBDB7" w14:textId="77777777" w:rsidR="00EE68C0" w:rsidRPr="00A17DD7" w:rsidRDefault="00217A0D" w:rsidP="00EE68C0">
      <w:pPr>
        <w:pStyle w:val="a3"/>
        <w:ind w:left="0" w:firstLine="709"/>
        <w:rPr>
          <w:strike/>
          <w:color w:val="FF0000"/>
        </w:rPr>
      </w:pPr>
      <w:r w:rsidRPr="00A17DD7">
        <w:rPr>
          <w:strike/>
          <w:color w:val="FF0000"/>
        </w:rPr>
        <w:t xml:space="preserve">- </w:t>
      </w:r>
      <w:r w:rsidR="00DC2BF5" w:rsidRPr="00A17DD7">
        <w:rPr>
          <w:strike/>
          <w:color w:val="FF0000"/>
        </w:rPr>
        <w:t>контрольные значения для проверки целостности дистрибутивного комплекта;</w:t>
      </w:r>
    </w:p>
    <w:p w14:paraId="7DA10FFC" w14:textId="77777777" w:rsidR="00EE68C0" w:rsidRDefault="00217A0D" w:rsidP="00EE68C0">
      <w:pPr>
        <w:pStyle w:val="a3"/>
        <w:ind w:left="0" w:firstLine="709"/>
        <w:rPr>
          <w:color w:val="000000"/>
        </w:rPr>
      </w:pPr>
      <w:r>
        <w:rPr>
          <w:color w:val="000000"/>
        </w:rPr>
        <w:t xml:space="preserve">- </w:t>
      </w:r>
      <w:r w:rsidR="00DC2BF5" w:rsidRPr="00DC2BF5">
        <w:rPr>
          <w:color w:val="000000"/>
        </w:rPr>
        <w:t>инструкцию по установке;</w:t>
      </w:r>
    </w:p>
    <w:p w14:paraId="26EF3627" w14:textId="77777777" w:rsidR="00EE68C0" w:rsidRDefault="00217A0D" w:rsidP="00EE68C0">
      <w:pPr>
        <w:pStyle w:val="a3"/>
        <w:ind w:left="709"/>
        <w:jc w:val="both"/>
        <w:rPr>
          <w:color w:val="000000"/>
        </w:rPr>
      </w:pPr>
      <w:r>
        <w:rPr>
          <w:color w:val="000000"/>
        </w:rPr>
        <w:t xml:space="preserve">- </w:t>
      </w:r>
      <w:r w:rsidR="00DC2BF5" w:rsidRPr="00DC2BF5">
        <w:rPr>
          <w:color w:val="000000"/>
        </w:rPr>
        <w:t xml:space="preserve">требования к дополнительным компонентам программного обеспечения, в том </w:t>
      </w:r>
    </w:p>
    <w:p w14:paraId="41FD3688" w14:textId="77777777" w:rsidR="00EE68C0" w:rsidRDefault="00DC2BF5" w:rsidP="00EE68C0">
      <w:pPr>
        <w:pStyle w:val="a3"/>
        <w:ind w:left="0"/>
        <w:rPr>
          <w:color w:val="000000"/>
        </w:rPr>
      </w:pPr>
      <w:r w:rsidRPr="00DC2BF5">
        <w:rPr>
          <w:color w:val="000000"/>
        </w:rPr>
        <w:t>числе и системным;</w:t>
      </w:r>
    </w:p>
    <w:p w14:paraId="2A21DA5F" w14:textId="77777777" w:rsidR="00EE68C0" w:rsidRPr="00A17DD7" w:rsidRDefault="00217A0D" w:rsidP="00EE68C0">
      <w:pPr>
        <w:pStyle w:val="a3"/>
        <w:ind w:left="709"/>
        <w:jc w:val="both"/>
        <w:rPr>
          <w:strike/>
          <w:color w:val="FF0000"/>
        </w:rPr>
      </w:pPr>
      <w:r w:rsidRPr="00A17DD7">
        <w:rPr>
          <w:strike/>
          <w:color w:val="FF0000"/>
        </w:rPr>
        <w:t xml:space="preserve">- </w:t>
      </w:r>
      <w:r w:rsidR="00DC2BF5" w:rsidRPr="00A17DD7">
        <w:rPr>
          <w:strike/>
          <w:color w:val="FF0000"/>
        </w:rPr>
        <w:t xml:space="preserve">ограничения по совместимости с предыдущими версиями данной компоненты и </w:t>
      </w:r>
    </w:p>
    <w:p w14:paraId="6FC3359E" w14:textId="77777777" w:rsidR="00EE68C0" w:rsidRPr="00A17DD7" w:rsidRDefault="00DC2BF5" w:rsidP="00EE68C0">
      <w:pPr>
        <w:pStyle w:val="a3"/>
        <w:ind w:left="0"/>
        <w:rPr>
          <w:strike/>
          <w:color w:val="FF0000"/>
        </w:rPr>
      </w:pPr>
      <w:r w:rsidRPr="00A17DD7">
        <w:rPr>
          <w:strike/>
          <w:color w:val="FF0000"/>
        </w:rPr>
        <w:t>структурами хранения данных;</w:t>
      </w:r>
    </w:p>
    <w:p w14:paraId="2EECD6B3" w14:textId="77777777" w:rsidR="00EE68C0" w:rsidRPr="00A17DD7" w:rsidRDefault="00217A0D" w:rsidP="00EE68C0">
      <w:pPr>
        <w:pStyle w:val="a3"/>
        <w:ind w:left="0" w:firstLine="709"/>
        <w:rPr>
          <w:strike/>
          <w:color w:val="FF0000"/>
        </w:rPr>
      </w:pPr>
      <w:r w:rsidRPr="00A17DD7">
        <w:rPr>
          <w:strike/>
          <w:color w:val="FF0000"/>
        </w:rPr>
        <w:t xml:space="preserve">- </w:t>
      </w:r>
      <w:r w:rsidR="00DC2BF5" w:rsidRPr="00A17DD7">
        <w:rPr>
          <w:strike/>
          <w:color w:val="FF0000"/>
        </w:rPr>
        <w:t>описание новых возможностей версии;</w:t>
      </w:r>
    </w:p>
    <w:p w14:paraId="4EF564DF" w14:textId="77777777" w:rsidR="00EE68C0" w:rsidRPr="00A17DD7" w:rsidRDefault="00217A0D" w:rsidP="00EE68C0">
      <w:pPr>
        <w:pStyle w:val="a3"/>
        <w:ind w:left="0" w:firstLine="709"/>
        <w:rPr>
          <w:strike/>
          <w:color w:val="FF0000"/>
        </w:rPr>
      </w:pPr>
      <w:r w:rsidRPr="00A17DD7">
        <w:rPr>
          <w:strike/>
          <w:color w:val="FF0000"/>
        </w:rPr>
        <w:t xml:space="preserve">- </w:t>
      </w:r>
      <w:r w:rsidR="00DC2BF5" w:rsidRPr="00A17DD7">
        <w:rPr>
          <w:strike/>
          <w:color w:val="FF0000"/>
        </w:rPr>
        <w:t>план отката на предыдущую версию;</w:t>
      </w:r>
    </w:p>
    <w:p w14:paraId="372BA2AB" w14:textId="77777777" w:rsidR="00DC2BF5" w:rsidRDefault="00217A0D" w:rsidP="00EE68C0">
      <w:pPr>
        <w:pStyle w:val="a3"/>
        <w:ind w:left="0" w:firstLine="709"/>
        <w:rPr>
          <w:color w:val="000000"/>
        </w:rPr>
      </w:pPr>
      <w:r>
        <w:rPr>
          <w:color w:val="000000"/>
        </w:rPr>
        <w:t xml:space="preserve">- </w:t>
      </w:r>
      <w:r w:rsidR="00DC2BF5" w:rsidRPr="00DC2BF5">
        <w:rPr>
          <w:color w:val="000000"/>
        </w:rPr>
        <w:t>комплект пользовательской документации.</w:t>
      </w:r>
    </w:p>
    <w:p w14:paraId="200C43EE" w14:textId="77777777" w:rsidR="00DC2BF5" w:rsidRDefault="00DC2BF5" w:rsidP="007A6898">
      <w:pPr>
        <w:pStyle w:val="a3"/>
        <w:jc w:val="both"/>
      </w:pPr>
      <w:r w:rsidRPr="00DC2BF5">
        <w:t xml:space="preserve">После переноса ПО на технические средства </w:t>
      </w:r>
      <w:r>
        <w:t>Заказчика должны быть проведены</w:t>
      </w:r>
    </w:p>
    <w:p w14:paraId="1196B1B8" w14:textId="77777777" w:rsidR="007C6416" w:rsidRPr="00FB5C1E" w:rsidRDefault="00DC2BF5" w:rsidP="007A6898">
      <w:pPr>
        <w:pStyle w:val="a3"/>
        <w:ind w:left="0"/>
        <w:jc w:val="both"/>
      </w:pPr>
      <w:r w:rsidRPr="00DC2BF5">
        <w:t>приемо-сдаточные испытания</w:t>
      </w:r>
      <w:r>
        <w:t>.</w:t>
      </w:r>
    </w:p>
    <w:p w14:paraId="5D2C926B" w14:textId="77777777" w:rsidR="008910F3" w:rsidRPr="00FB5C1E" w:rsidRDefault="008910F3" w:rsidP="00EE68C0">
      <w:pPr>
        <w:ind w:firstLine="709"/>
        <w:jc w:val="both"/>
      </w:pPr>
      <w:r w:rsidRPr="00FB5C1E">
        <w:t>Испытания должны проводиться на объекте ГП КС</w:t>
      </w:r>
      <w:r w:rsidR="000F58E9">
        <w:t>,</w:t>
      </w:r>
      <w:r w:rsidRPr="00FB5C1E">
        <w:t xml:space="preserve"> на </w:t>
      </w:r>
      <w:r w:rsidR="007C6416">
        <w:t>ПАК ВКП ГСО</w:t>
      </w:r>
      <w:r w:rsidRPr="00FB5C1E">
        <w:t xml:space="preserve"> п</w:t>
      </w:r>
      <w:r w:rsidR="00DC2BF5">
        <w:t>о согласованному документу «Программа</w:t>
      </w:r>
      <w:r w:rsidRPr="00FB5C1E">
        <w:t xml:space="preserve"> и методика испытаний».</w:t>
      </w:r>
    </w:p>
    <w:p w14:paraId="11FA0404" w14:textId="77777777" w:rsidR="008910F3" w:rsidRPr="00FB5C1E" w:rsidRDefault="008910F3" w:rsidP="007A6898">
      <w:pPr>
        <w:ind w:firstLine="709"/>
      </w:pPr>
      <w:r w:rsidRPr="00FB5C1E">
        <w:t>Целями проведения приемо-сдаточных испытаний являются:</w:t>
      </w:r>
    </w:p>
    <w:p w14:paraId="3F78CB92" w14:textId="77777777" w:rsidR="008910F3" w:rsidRPr="00FB5C1E" w:rsidRDefault="00CD39BC" w:rsidP="007A6898">
      <w:pPr>
        <w:ind w:firstLine="709"/>
      </w:pPr>
      <w:r>
        <w:t xml:space="preserve">- </w:t>
      </w:r>
      <w:r w:rsidR="008910F3" w:rsidRPr="00FB5C1E">
        <w:t>проверка работоспособности ПО;</w:t>
      </w:r>
    </w:p>
    <w:p w14:paraId="182669C5" w14:textId="77777777" w:rsidR="008910F3" w:rsidRPr="00FB5C1E" w:rsidRDefault="00CD39BC" w:rsidP="007A6898">
      <w:pPr>
        <w:ind w:firstLine="709"/>
      </w:pPr>
      <w:r>
        <w:t xml:space="preserve">- </w:t>
      </w:r>
      <w:r w:rsidR="008910F3" w:rsidRPr="00FB5C1E">
        <w:t>проверка соответствия ПО предъявленным к нему требованиям;</w:t>
      </w:r>
    </w:p>
    <w:p w14:paraId="14B47A38" w14:textId="77777777" w:rsidR="008910F3" w:rsidRPr="00FB5C1E" w:rsidRDefault="00CD39BC" w:rsidP="007A6898">
      <w:pPr>
        <w:ind w:firstLine="709"/>
      </w:pPr>
      <w:r>
        <w:t xml:space="preserve">- </w:t>
      </w:r>
      <w:r w:rsidR="008910F3" w:rsidRPr="00FB5C1E">
        <w:t>решение вопроса о возможности приемки ПО в эксплуатацию.</w:t>
      </w:r>
    </w:p>
    <w:p w14:paraId="6AC16D0A" w14:textId="77777777" w:rsidR="008910F3" w:rsidRPr="00FB5C1E" w:rsidRDefault="008910F3" w:rsidP="007A6898">
      <w:pPr>
        <w:ind w:firstLine="709"/>
        <w:jc w:val="both"/>
      </w:pPr>
      <w:r w:rsidRPr="00FB5C1E">
        <w:t>По завершении приемо-сдаточных испытаний ГП КС должно сформировать и передать Исполнителю список замечаний относительно</w:t>
      </w:r>
      <w:r w:rsidR="00217A0D">
        <w:t xml:space="preserve"> </w:t>
      </w:r>
      <w:r w:rsidRPr="00FB5C1E">
        <w:t>возможного</w:t>
      </w:r>
      <w:r w:rsidR="00217A0D">
        <w:t xml:space="preserve"> </w:t>
      </w:r>
      <w:r w:rsidRPr="00FB5C1E">
        <w:t>несоответствия разработанного ПО требованиям настоящего Технического задания</w:t>
      </w:r>
      <w:r w:rsidR="00636765" w:rsidRPr="00FB5C1E">
        <w:t>.</w:t>
      </w:r>
    </w:p>
    <w:p w14:paraId="19810967" w14:textId="77777777" w:rsidR="008910F3" w:rsidRDefault="008910F3" w:rsidP="007A6898">
      <w:pPr>
        <w:ind w:firstLine="709"/>
        <w:jc w:val="both"/>
      </w:pPr>
      <w:r w:rsidRPr="00FB5C1E">
        <w:t>В рамках выполнения работ по внедрению ПО должен быть разработан следующий комплект документов на ПО:</w:t>
      </w:r>
    </w:p>
    <w:p w14:paraId="0652760F" w14:textId="77777777" w:rsidR="00217A0D" w:rsidRPr="00FB5C1E" w:rsidRDefault="00217A0D" w:rsidP="007A6898">
      <w:pPr>
        <w:ind w:firstLine="709"/>
        <w:jc w:val="both"/>
      </w:pPr>
    </w:p>
    <w:tbl>
      <w:tblPr>
        <w:tblW w:w="94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4"/>
      </w:tblGrid>
      <w:tr w:rsidR="008910F3" w:rsidRPr="00FB5C1E" w14:paraId="0A135E03" w14:textId="77777777" w:rsidTr="007A6898">
        <w:trPr>
          <w:trHeight w:val="300"/>
          <w:jc w:val="center"/>
        </w:trPr>
        <w:tc>
          <w:tcPr>
            <w:tcW w:w="9444" w:type="dxa"/>
            <w:shd w:val="clear" w:color="auto" w:fill="auto"/>
            <w:hideMark/>
          </w:tcPr>
          <w:p w14:paraId="2487D56C" w14:textId="77777777" w:rsidR="008910F3" w:rsidRPr="00FB5C1E" w:rsidRDefault="008910F3" w:rsidP="00FB5C1E">
            <w:r w:rsidRPr="00FB5C1E">
              <w:t>Документ «Технические спецификации»</w:t>
            </w:r>
          </w:p>
        </w:tc>
      </w:tr>
      <w:tr w:rsidR="008910F3" w:rsidRPr="00FB5C1E" w14:paraId="3D474465" w14:textId="77777777" w:rsidTr="007A6898">
        <w:trPr>
          <w:trHeight w:val="223"/>
          <w:jc w:val="center"/>
        </w:trPr>
        <w:tc>
          <w:tcPr>
            <w:tcW w:w="9444" w:type="dxa"/>
            <w:shd w:val="clear" w:color="auto" w:fill="auto"/>
            <w:hideMark/>
          </w:tcPr>
          <w:p w14:paraId="240A6166" w14:textId="77777777" w:rsidR="008910F3" w:rsidRPr="00FB5C1E" w:rsidRDefault="008910F3" w:rsidP="00FB5C1E">
            <w:r w:rsidRPr="00FB5C1E">
              <w:t>Документ «Руководство по инсталляции ПО»</w:t>
            </w:r>
          </w:p>
        </w:tc>
      </w:tr>
      <w:tr w:rsidR="008910F3" w:rsidRPr="00FB5C1E" w14:paraId="12941ACE" w14:textId="77777777" w:rsidTr="007A6898">
        <w:trPr>
          <w:trHeight w:val="300"/>
          <w:jc w:val="center"/>
        </w:trPr>
        <w:tc>
          <w:tcPr>
            <w:tcW w:w="9444" w:type="dxa"/>
            <w:shd w:val="clear" w:color="auto" w:fill="auto"/>
            <w:hideMark/>
          </w:tcPr>
          <w:p w14:paraId="7217B553" w14:textId="77777777" w:rsidR="008910F3" w:rsidRPr="00FB5C1E" w:rsidRDefault="008910F3" w:rsidP="00FB5C1E">
            <w:r w:rsidRPr="00FB5C1E">
              <w:t>Документ «Руководство администратора ПО»</w:t>
            </w:r>
          </w:p>
        </w:tc>
      </w:tr>
      <w:tr w:rsidR="008910F3" w:rsidRPr="00FB5C1E" w14:paraId="45BFBAFA" w14:textId="77777777" w:rsidTr="007A6898">
        <w:trPr>
          <w:trHeight w:val="300"/>
          <w:jc w:val="center"/>
        </w:trPr>
        <w:tc>
          <w:tcPr>
            <w:tcW w:w="9444" w:type="dxa"/>
            <w:shd w:val="clear" w:color="auto" w:fill="auto"/>
            <w:hideMark/>
          </w:tcPr>
          <w:p w14:paraId="56D508CE" w14:textId="77777777" w:rsidR="008910F3" w:rsidRPr="00A17DD7" w:rsidRDefault="008910F3" w:rsidP="00FB5C1E">
            <w:pPr>
              <w:rPr>
                <w:strike/>
                <w:color w:val="FF0000"/>
              </w:rPr>
            </w:pPr>
            <w:r w:rsidRPr="00A17DD7">
              <w:rPr>
                <w:strike/>
                <w:color w:val="FF0000"/>
              </w:rPr>
              <w:t>Документ «Руководство по сопровождению ПО»</w:t>
            </w:r>
          </w:p>
        </w:tc>
      </w:tr>
      <w:tr w:rsidR="008910F3" w:rsidRPr="00FB5C1E" w14:paraId="07879D55" w14:textId="77777777" w:rsidTr="007A6898">
        <w:trPr>
          <w:trHeight w:val="300"/>
          <w:jc w:val="center"/>
        </w:trPr>
        <w:tc>
          <w:tcPr>
            <w:tcW w:w="9444" w:type="dxa"/>
            <w:shd w:val="clear" w:color="auto" w:fill="auto"/>
            <w:hideMark/>
          </w:tcPr>
          <w:p w14:paraId="6774D120" w14:textId="77777777" w:rsidR="008910F3" w:rsidRPr="00FB5C1E" w:rsidRDefault="008910F3" w:rsidP="00FB5C1E">
            <w:r w:rsidRPr="00FB5C1E">
              <w:t>Документ «Руководство пользователя»</w:t>
            </w:r>
          </w:p>
        </w:tc>
      </w:tr>
      <w:tr w:rsidR="008910F3" w:rsidRPr="00FB5C1E" w14:paraId="66136174" w14:textId="77777777" w:rsidTr="007A6898">
        <w:trPr>
          <w:trHeight w:val="251"/>
          <w:jc w:val="center"/>
        </w:trPr>
        <w:tc>
          <w:tcPr>
            <w:tcW w:w="9444" w:type="dxa"/>
            <w:shd w:val="clear" w:color="auto" w:fill="auto"/>
            <w:hideMark/>
          </w:tcPr>
          <w:p w14:paraId="78AB7E26" w14:textId="77777777" w:rsidR="008910F3" w:rsidRPr="00FB5C1E" w:rsidRDefault="008910F3" w:rsidP="00FB5C1E">
            <w:r w:rsidRPr="00FB5C1E">
              <w:t>Документ «Ведомость эксплуатационных документов»</w:t>
            </w:r>
          </w:p>
        </w:tc>
      </w:tr>
    </w:tbl>
    <w:p w14:paraId="54C0E7C3" w14:textId="2524B0CD" w:rsidR="00B8494D" w:rsidRPr="00B8494D" w:rsidRDefault="00B8494D" w:rsidP="00B8494D">
      <w:pPr>
        <w:jc w:val="both"/>
        <w:rPr>
          <w:color w:val="00B050"/>
          <w:highlight w:val="yellow"/>
        </w:rPr>
      </w:pPr>
      <w:r w:rsidRPr="00B8494D">
        <w:rPr>
          <w:color w:val="00B050"/>
          <w:highlight w:val="yellow"/>
        </w:rPr>
        <w:t>Данный список по ЕСПД согласно ГОСТ 19 другой. Оставляем этот перечень? Если да, то без Руководства по сопровождению.</w:t>
      </w:r>
    </w:p>
    <w:p w14:paraId="108E7D7B" w14:textId="77777777" w:rsidR="002A47EA" w:rsidRPr="00FB5C1E" w:rsidRDefault="008910F3" w:rsidP="007A6898">
      <w:pPr>
        <w:ind w:firstLine="709"/>
      </w:pPr>
      <w:r w:rsidRPr="00FB5C1E">
        <w:t>После устранения Исполнителем всех критических замечаний ПО может быть введено в эксплуатацию.</w:t>
      </w:r>
    </w:p>
    <w:p w14:paraId="45707F19" w14:textId="77777777" w:rsidR="002A47EA" w:rsidRPr="00FB5C1E" w:rsidRDefault="002A47EA" w:rsidP="00FB5C1E"/>
    <w:p w14:paraId="07C8AA64" w14:textId="77777777" w:rsidR="00A14FFD" w:rsidRDefault="00217A0D" w:rsidP="000F58E9">
      <w:pPr>
        <w:pStyle w:val="a3"/>
        <w:numPr>
          <w:ilvl w:val="0"/>
          <w:numId w:val="32"/>
        </w:numPr>
        <w:rPr>
          <w:b/>
        </w:rPr>
      </w:pPr>
      <w:r>
        <w:rPr>
          <w:b/>
        </w:rPr>
        <w:t>Общие т</w:t>
      </w:r>
      <w:r w:rsidR="00A14FFD" w:rsidRPr="000F58E9">
        <w:rPr>
          <w:b/>
        </w:rPr>
        <w:t>ребования к разрабатываемой документации</w:t>
      </w:r>
    </w:p>
    <w:p w14:paraId="383D7CAB" w14:textId="77777777" w:rsidR="00217A0D" w:rsidRPr="000F58E9" w:rsidRDefault="00217A0D" w:rsidP="00217A0D">
      <w:pPr>
        <w:pStyle w:val="a3"/>
        <w:rPr>
          <w:b/>
        </w:rPr>
      </w:pPr>
    </w:p>
    <w:p w14:paraId="29E48AC2" w14:textId="77777777" w:rsidR="004F28CC" w:rsidRPr="00FB5C1E" w:rsidRDefault="00B34C97" w:rsidP="00D733DF">
      <w:pPr>
        <w:ind w:firstLine="709"/>
        <w:jc w:val="both"/>
      </w:pPr>
      <w:r>
        <w:t xml:space="preserve">Отчет по НИР выполняется в соответствии с </w:t>
      </w:r>
      <w:r w:rsidRPr="00B34C97">
        <w:t>ГОСТ 7.32-2001</w:t>
      </w:r>
      <w:r>
        <w:t>. Другая о</w:t>
      </w:r>
      <w:r w:rsidR="004F28CC" w:rsidRPr="00FB5C1E">
        <w:t xml:space="preserve">тчетная документация разрабатывается в соответствии с </w:t>
      </w:r>
      <w:r w:rsidR="00D733DF">
        <w:t xml:space="preserve">действующими в Российской Федерации </w:t>
      </w:r>
      <w:r w:rsidR="004F28CC" w:rsidRPr="00FB5C1E">
        <w:t>ГОСТами</w:t>
      </w:r>
      <w:r>
        <w:t>.</w:t>
      </w:r>
      <w:r w:rsidR="004F28CC" w:rsidRPr="00FB5C1E">
        <w:t xml:space="preserve"> </w:t>
      </w:r>
      <w:r>
        <w:t>Отчетная документация</w:t>
      </w:r>
      <w:r w:rsidR="00A14FFD" w:rsidRPr="00FB5C1E">
        <w:t xml:space="preserve"> пред</w:t>
      </w:r>
      <w:r w:rsidR="00A23446">
        <w:t>о</w:t>
      </w:r>
      <w:r w:rsidR="00A14FFD" w:rsidRPr="00FB5C1E">
        <w:t xml:space="preserve">ставляется Заказчику </w:t>
      </w:r>
      <w:r w:rsidR="00024511">
        <w:t xml:space="preserve">в </w:t>
      </w:r>
      <w:r w:rsidR="00A14FFD" w:rsidRPr="00FB5C1E">
        <w:t>виде</w:t>
      </w:r>
      <w:r w:rsidR="00024511">
        <w:t xml:space="preserve"> автономных файлов формата </w:t>
      </w:r>
      <w:r w:rsidR="00024511">
        <w:rPr>
          <w:lang w:val="en-US"/>
        </w:rPr>
        <w:t>doc</w:t>
      </w:r>
      <w:r w:rsidR="00A14FFD" w:rsidRPr="00FB5C1E">
        <w:t xml:space="preserve"> на оптическом носителе в одном экземпляре.</w:t>
      </w:r>
      <w:r w:rsidR="004F28CC" w:rsidRPr="00FB5C1E">
        <w:t xml:space="preserve"> </w:t>
      </w:r>
      <w:r w:rsidR="00727B94">
        <w:t>Чертежи, схемы, блок-схемы</w:t>
      </w:r>
      <w:r w:rsidR="00EE1485">
        <w:t xml:space="preserve">, трехмерные модели </w:t>
      </w:r>
      <w:r w:rsidR="00727B94">
        <w:t>предоставляются также и в редактируемом формате.</w:t>
      </w:r>
    </w:p>
    <w:p w14:paraId="3FABF7C3" w14:textId="77777777" w:rsidR="00A14FFD" w:rsidRPr="00FB5C1E" w:rsidRDefault="00A14FFD" w:rsidP="00FB5C1E"/>
    <w:p w14:paraId="434CD206" w14:textId="77777777" w:rsidR="00A14FFD" w:rsidRDefault="00A14FFD" w:rsidP="000F58E9">
      <w:pPr>
        <w:pStyle w:val="a3"/>
        <w:numPr>
          <w:ilvl w:val="0"/>
          <w:numId w:val="32"/>
        </w:numPr>
        <w:rPr>
          <w:b/>
        </w:rPr>
      </w:pPr>
      <w:r w:rsidRPr="000F58E9">
        <w:rPr>
          <w:b/>
        </w:rPr>
        <w:t>Сроки и способ реализации результатов работы</w:t>
      </w:r>
    </w:p>
    <w:p w14:paraId="75221661" w14:textId="77777777" w:rsidR="000F58E9" w:rsidRPr="000F58E9" w:rsidRDefault="000F58E9" w:rsidP="000F58E9">
      <w:pPr>
        <w:pStyle w:val="a3"/>
        <w:rPr>
          <w:b/>
        </w:rPr>
      </w:pPr>
    </w:p>
    <w:p w14:paraId="37C17E26" w14:textId="77777777" w:rsidR="00A14FFD" w:rsidRDefault="00A14FFD" w:rsidP="000F58E9">
      <w:pPr>
        <w:ind w:firstLine="709"/>
      </w:pPr>
      <w:r w:rsidRPr="00FB5C1E">
        <w:t>Дальнейшее сопровождение работы со стороны Исполнителя заключается в следующем: консультирование специалистов Заказчика, устранение недоделок, ошибок, внесение изменений и необходимых доработок, выявленных в процессе использования Заказчиком результатов работ, если они не выходят за рамки настоящего Технического задания</w:t>
      </w:r>
      <w:r w:rsidR="00E715D7">
        <w:t>,</w:t>
      </w:r>
      <w:r w:rsidRPr="00FB5C1E">
        <w:t xml:space="preserve"> в течение 3 лет.</w:t>
      </w:r>
    </w:p>
    <w:p w14:paraId="15115BD6" w14:textId="77777777" w:rsidR="00BC1A61" w:rsidRDefault="00BC1A61" w:rsidP="000F58E9">
      <w:pPr>
        <w:ind w:firstLine="709"/>
      </w:pPr>
    </w:p>
    <w:p w14:paraId="55FCE706" w14:textId="77777777" w:rsidR="00BC1A61" w:rsidRDefault="00BC1A61" w:rsidP="00BC1A61">
      <w:pPr>
        <w:pStyle w:val="a3"/>
        <w:numPr>
          <w:ilvl w:val="0"/>
          <w:numId w:val="32"/>
        </w:numPr>
      </w:pPr>
      <w:r w:rsidRPr="00BC1A61">
        <w:rPr>
          <w:b/>
        </w:rPr>
        <w:t>Требования к порядку проведения работы и предоставляемой отчетной документации</w:t>
      </w:r>
      <w:r>
        <w:t>.</w:t>
      </w:r>
    </w:p>
    <w:p w14:paraId="6237B98E" w14:textId="77777777" w:rsidR="00BC1A61" w:rsidRPr="00FB5C1E" w:rsidRDefault="00BC1A61" w:rsidP="00BC1A61">
      <w:pPr>
        <w:pStyle w:val="a3"/>
      </w:pPr>
    </w:p>
    <w:p w14:paraId="0ED65767" w14:textId="77777777" w:rsidR="00BC1A61" w:rsidRDefault="00BC1A61" w:rsidP="00BC1A61">
      <w:pPr>
        <w:ind w:firstLine="360"/>
      </w:pPr>
      <w:r>
        <w:t>8.1</w:t>
      </w:r>
      <w:r>
        <w:tab/>
        <w:t>Общие сроки выполнения работ составляют 360 дней с момента заключения договора.</w:t>
      </w:r>
    </w:p>
    <w:p w14:paraId="4FE3C396" w14:textId="77777777" w:rsidR="002456F5" w:rsidRDefault="002456F5" w:rsidP="006A2835">
      <w:pPr>
        <w:ind w:firstLine="360"/>
        <w:jc w:val="both"/>
      </w:pPr>
      <w:r>
        <w:t xml:space="preserve">8.2 Очередность и длительность выполнения работ </w:t>
      </w:r>
      <w:r w:rsidR="00A50A10">
        <w:t>представлена в таблице 8.2</w:t>
      </w:r>
      <w:r>
        <w:t>. После выполнения</w:t>
      </w:r>
      <w:r w:rsidR="00D72206">
        <w:t>,</w:t>
      </w:r>
      <w:r>
        <w:t xml:space="preserve"> Исполнитель предоставляет заказчику на согласование результаты проведенных исследований или ра</w:t>
      </w:r>
      <w:r w:rsidR="00D72206">
        <w:t>бот (перечень отчетных документов</w:t>
      </w:r>
      <w:r w:rsidR="00A50A10">
        <w:t xml:space="preserve"> представлен в таблице</w:t>
      </w:r>
      <w:r w:rsidR="00D72206">
        <w:t xml:space="preserve"> 8.3</w:t>
      </w:r>
      <w:r w:rsidR="00A50A10">
        <w:t>).</w:t>
      </w:r>
    </w:p>
    <w:p w14:paraId="6FD34208" w14:textId="77777777" w:rsidR="00A50A10" w:rsidRDefault="00A50A10" w:rsidP="00BC1A61">
      <w:pPr>
        <w:ind w:firstLine="360"/>
      </w:pPr>
    </w:p>
    <w:p w14:paraId="1699265E" w14:textId="2E74C404" w:rsidR="006A2835" w:rsidRDefault="00F26C23" w:rsidP="00D06D30">
      <w:pPr>
        <w:ind w:firstLine="360"/>
        <w:jc w:val="both"/>
      </w:pPr>
      <w:r w:rsidRPr="00F26C23">
        <w:rPr>
          <w:highlight w:val="cyan"/>
        </w:rPr>
        <w:t>ПРЕДЛАГАЮ УВЕЛИЧИТЬ НА 1 МЕСЯЦ СРОК ПО 2 ЭТАПУ И СООТВЕТСВЕННО НА 1 МЕ</w:t>
      </w:r>
      <w:r w:rsidR="00D06D30">
        <w:rPr>
          <w:highlight w:val="cyan"/>
        </w:rPr>
        <w:t>С</w:t>
      </w:r>
      <w:r w:rsidRPr="00F26C23">
        <w:rPr>
          <w:highlight w:val="cyan"/>
        </w:rPr>
        <w:t>ЯЦ ОКРАТИТЬ СРОК НА ПОСЛЕДНИЙ ЭТАП, ПОВЯЩЕННЫЙ ОТЧЕТНОСТИ!</w:t>
      </w:r>
    </w:p>
    <w:p w14:paraId="0C61A890" w14:textId="77777777" w:rsidR="00A50A10" w:rsidRDefault="00A50A10" w:rsidP="00A50A10">
      <w:pPr>
        <w:ind w:firstLine="360"/>
        <w:jc w:val="right"/>
      </w:pPr>
      <w:r>
        <w:t>Таблица 8.2</w:t>
      </w:r>
    </w:p>
    <w:p w14:paraId="198C4992" w14:textId="77777777" w:rsidR="00E96435" w:rsidRDefault="00E96435" w:rsidP="00BC1A61">
      <w:pPr>
        <w:ind w:firstLine="360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101"/>
        <w:gridCol w:w="3684"/>
        <w:gridCol w:w="2393"/>
        <w:gridCol w:w="2393"/>
      </w:tblGrid>
      <w:tr w:rsidR="00E96435" w:rsidRPr="00E96435" w14:paraId="1AFE79C8" w14:textId="77777777" w:rsidTr="00E96435">
        <w:tc>
          <w:tcPr>
            <w:tcW w:w="1101" w:type="dxa"/>
          </w:tcPr>
          <w:p w14:paraId="35EF34CA" w14:textId="77777777" w:rsidR="00E96435" w:rsidRPr="00E96435" w:rsidRDefault="00E96435" w:rsidP="00E96435">
            <w:pPr>
              <w:ind w:firstLine="142"/>
              <w:rPr>
                <w:b/>
                <w:sz w:val="24"/>
                <w:szCs w:val="24"/>
              </w:rPr>
            </w:pPr>
            <w:r w:rsidRPr="00E96435">
              <w:rPr>
                <w:b/>
                <w:sz w:val="24"/>
                <w:szCs w:val="24"/>
              </w:rPr>
              <w:t>№ п.п.</w:t>
            </w:r>
          </w:p>
        </w:tc>
        <w:tc>
          <w:tcPr>
            <w:tcW w:w="3684" w:type="dxa"/>
          </w:tcPr>
          <w:p w14:paraId="34C8FF8D" w14:textId="77777777" w:rsidR="00E96435" w:rsidRPr="00E96435" w:rsidRDefault="00E96435" w:rsidP="00E96435">
            <w:pPr>
              <w:ind w:firstLine="360"/>
              <w:rPr>
                <w:b/>
                <w:sz w:val="24"/>
                <w:szCs w:val="24"/>
              </w:rPr>
            </w:pPr>
            <w:r w:rsidRPr="00E96435">
              <w:rPr>
                <w:b/>
                <w:sz w:val="24"/>
                <w:szCs w:val="24"/>
              </w:rPr>
              <w:t>Содержание работ</w:t>
            </w:r>
          </w:p>
        </w:tc>
        <w:tc>
          <w:tcPr>
            <w:tcW w:w="2393" w:type="dxa"/>
          </w:tcPr>
          <w:p w14:paraId="1E0099B8" w14:textId="77777777" w:rsidR="00E96435" w:rsidRPr="002456F5" w:rsidRDefault="00E96435" w:rsidP="00E96435">
            <w:pPr>
              <w:ind w:firstLine="360"/>
              <w:rPr>
                <w:b/>
                <w:sz w:val="24"/>
                <w:szCs w:val="24"/>
              </w:rPr>
            </w:pPr>
            <w:r w:rsidRPr="002456F5">
              <w:rPr>
                <w:b/>
                <w:sz w:val="24"/>
                <w:szCs w:val="24"/>
              </w:rPr>
              <w:t>Ответственный</w:t>
            </w:r>
          </w:p>
        </w:tc>
        <w:tc>
          <w:tcPr>
            <w:tcW w:w="2393" w:type="dxa"/>
          </w:tcPr>
          <w:p w14:paraId="1815E4FD" w14:textId="77777777" w:rsidR="00E96435" w:rsidRPr="002456F5" w:rsidRDefault="00E96435" w:rsidP="00E96435">
            <w:pPr>
              <w:ind w:firstLine="360"/>
              <w:rPr>
                <w:b/>
                <w:sz w:val="24"/>
                <w:szCs w:val="24"/>
              </w:rPr>
            </w:pPr>
            <w:r w:rsidRPr="002456F5">
              <w:rPr>
                <w:b/>
                <w:sz w:val="24"/>
                <w:szCs w:val="24"/>
              </w:rPr>
              <w:t>Длительность</w:t>
            </w:r>
          </w:p>
        </w:tc>
      </w:tr>
      <w:tr w:rsidR="00E96435" w:rsidRPr="00E96435" w14:paraId="1736E72E" w14:textId="77777777" w:rsidTr="00E96435">
        <w:tc>
          <w:tcPr>
            <w:tcW w:w="1101" w:type="dxa"/>
          </w:tcPr>
          <w:p w14:paraId="2F92A627" w14:textId="77777777" w:rsidR="00E96435" w:rsidRPr="00E96435" w:rsidRDefault="00E96435" w:rsidP="00E9643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84" w:type="dxa"/>
          </w:tcPr>
          <w:p w14:paraId="27FCFE5C" w14:textId="77777777" w:rsidR="00E96435" w:rsidRPr="00E96435" w:rsidRDefault="00E96435" w:rsidP="00E9643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См. п.п. </w:t>
            </w:r>
            <w:r w:rsidR="00A50A10">
              <w:rPr>
                <w:sz w:val="24"/>
                <w:szCs w:val="24"/>
              </w:rPr>
              <w:t xml:space="preserve">2.7, </w:t>
            </w:r>
            <w:r>
              <w:rPr>
                <w:sz w:val="24"/>
                <w:szCs w:val="24"/>
              </w:rPr>
              <w:t>2.1-2.3 из п. 2</w:t>
            </w:r>
          </w:p>
        </w:tc>
        <w:tc>
          <w:tcPr>
            <w:tcW w:w="2393" w:type="dxa"/>
          </w:tcPr>
          <w:p w14:paraId="2FB6E13F" w14:textId="77777777" w:rsidR="00E96435" w:rsidRPr="00E96435" w:rsidRDefault="00E96435" w:rsidP="00E9643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2393" w:type="dxa"/>
          </w:tcPr>
          <w:p w14:paraId="15EBEEDA" w14:textId="77777777" w:rsidR="00E96435" w:rsidRPr="00E96435" w:rsidRDefault="00A50A10" w:rsidP="00E96435">
            <w:pPr>
              <w:ind w:firstLine="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 4</w:t>
            </w:r>
            <w:r w:rsidR="00E96435">
              <w:rPr>
                <w:sz w:val="24"/>
                <w:szCs w:val="24"/>
              </w:rPr>
              <w:t xml:space="preserve"> месяцев</w:t>
            </w:r>
          </w:p>
        </w:tc>
      </w:tr>
      <w:tr w:rsidR="00E96435" w:rsidRPr="00E96435" w14:paraId="32E29600" w14:textId="77777777" w:rsidTr="00E96435">
        <w:tc>
          <w:tcPr>
            <w:tcW w:w="1101" w:type="dxa"/>
          </w:tcPr>
          <w:p w14:paraId="304F9C37" w14:textId="77777777" w:rsidR="00E96435" w:rsidRPr="00E96435" w:rsidRDefault="00E96435" w:rsidP="00E9643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84" w:type="dxa"/>
          </w:tcPr>
          <w:p w14:paraId="7928AEE9" w14:textId="77777777" w:rsidR="00E96435" w:rsidRPr="00E96435" w:rsidRDefault="00E96435" w:rsidP="00245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Согласование результатов работы по п.п </w:t>
            </w:r>
            <w:r w:rsidR="00A50A10">
              <w:rPr>
                <w:sz w:val="24"/>
                <w:szCs w:val="24"/>
              </w:rPr>
              <w:t xml:space="preserve">2.7, </w:t>
            </w:r>
            <w:r>
              <w:rPr>
                <w:sz w:val="24"/>
                <w:szCs w:val="24"/>
              </w:rPr>
              <w:t>2.1-2.3 из п. 2</w:t>
            </w:r>
          </w:p>
        </w:tc>
        <w:tc>
          <w:tcPr>
            <w:tcW w:w="2393" w:type="dxa"/>
          </w:tcPr>
          <w:p w14:paraId="28CB250B" w14:textId="77777777" w:rsidR="00E96435" w:rsidRPr="00E96435" w:rsidRDefault="00E96435" w:rsidP="00E9643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2393" w:type="dxa"/>
          </w:tcPr>
          <w:p w14:paraId="1458EF57" w14:textId="77777777" w:rsidR="00E96435" w:rsidRPr="00E96435" w:rsidRDefault="00E96435" w:rsidP="00E96435">
            <w:pPr>
              <w:ind w:firstLine="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 2 недель</w:t>
            </w:r>
          </w:p>
        </w:tc>
      </w:tr>
      <w:tr w:rsidR="002456F5" w:rsidRPr="00E96435" w14:paraId="75C249EC" w14:textId="77777777" w:rsidTr="00E96435">
        <w:tc>
          <w:tcPr>
            <w:tcW w:w="1101" w:type="dxa"/>
          </w:tcPr>
          <w:p w14:paraId="39A15D16" w14:textId="77777777" w:rsidR="002456F5" w:rsidRPr="00E96435" w:rsidRDefault="002456F5" w:rsidP="002456F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84" w:type="dxa"/>
          </w:tcPr>
          <w:p w14:paraId="7E7CDBB9" w14:textId="77777777" w:rsidR="002456F5" w:rsidRPr="00E96435" w:rsidRDefault="002456F5" w:rsidP="002456F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См. п.п 2.4-2.6 из п. 2</w:t>
            </w:r>
          </w:p>
        </w:tc>
        <w:tc>
          <w:tcPr>
            <w:tcW w:w="2393" w:type="dxa"/>
          </w:tcPr>
          <w:p w14:paraId="17063408" w14:textId="77777777" w:rsidR="002456F5" w:rsidRPr="00E96435" w:rsidRDefault="002456F5" w:rsidP="002456F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2393" w:type="dxa"/>
          </w:tcPr>
          <w:p w14:paraId="6406D911" w14:textId="77777777" w:rsidR="002456F5" w:rsidRPr="00E96435" w:rsidRDefault="002456F5" w:rsidP="002456F5">
            <w:pPr>
              <w:ind w:firstLine="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более </w:t>
            </w:r>
            <w:r w:rsidRPr="00A17DD7">
              <w:rPr>
                <w:strike/>
                <w:color w:val="FF0000"/>
                <w:sz w:val="24"/>
                <w:szCs w:val="24"/>
              </w:rPr>
              <w:t>4</w:t>
            </w:r>
            <w:r w:rsidRPr="00A17DD7">
              <w:rPr>
                <w:strike/>
                <w:sz w:val="24"/>
                <w:szCs w:val="24"/>
              </w:rPr>
              <w:t xml:space="preserve"> </w:t>
            </w:r>
            <w:r w:rsidR="00A17DD7">
              <w:rPr>
                <w:strike/>
                <w:sz w:val="24"/>
                <w:szCs w:val="24"/>
              </w:rPr>
              <w:t xml:space="preserve"> </w:t>
            </w:r>
            <w:r w:rsidR="00A17DD7" w:rsidRPr="00A17DD7">
              <w:rPr>
                <w:color w:val="00B050"/>
                <w:sz w:val="24"/>
                <w:szCs w:val="24"/>
              </w:rPr>
              <w:t xml:space="preserve">5 </w:t>
            </w:r>
            <w:r>
              <w:rPr>
                <w:sz w:val="24"/>
                <w:szCs w:val="24"/>
              </w:rPr>
              <w:t>месяцев</w:t>
            </w:r>
          </w:p>
        </w:tc>
      </w:tr>
      <w:tr w:rsidR="002456F5" w:rsidRPr="00E96435" w14:paraId="7105DA4A" w14:textId="77777777" w:rsidTr="00E96435">
        <w:tc>
          <w:tcPr>
            <w:tcW w:w="1101" w:type="dxa"/>
          </w:tcPr>
          <w:p w14:paraId="399AE064" w14:textId="77777777" w:rsidR="002456F5" w:rsidRPr="00E96435" w:rsidRDefault="002456F5" w:rsidP="002456F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84" w:type="dxa"/>
          </w:tcPr>
          <w:p w14:paraId="059F2756" w14:textId="77777777" w:rsidR="002456F5" w:rsidRPr="00E96435" w:rsidRDefault="002456F5" w:rsidP="002456F5">
            <w:pPr>
              <w:ind w:firstLine="33"/>
              <w:rPr>
                <w:sz w:val="24"/>
                <w:szCs w:val="24"/>
              </w:rPr>
            </w:pPr>
            <w:r w:rsidRPr="002456F5">
              <w:rPr>
                <w:sz w:val="24"/>
                <w:szCs w:val="24"/>
              </w:rPr>
              <w:t>Согласова</w:t>
            </w:r>
            <w:r>
              <w:rPr>
                <w:sz w:val="24"/>
                <w:szCs w:val="24"/>
              </w:rPr>
              <w:t>ние результатов работы по п.п 2.4</w:t>
            </w:r>
            <w:r w:rsidRPr="002456F5">
              <w:rPr>
                <w:sz w:val="24"/>
                <w:szCs w:val="24"/>
              </w:rPr>
              <w:t>-2.</w:t>
            </w:r>
            <w:r>
              <w:rPr>
                <w:sz w:val="24"/>
                <w:szCs w:val="24"/>
              </w:rPr>
              <w:t>6</w:t>
            </w:r>
            <w:r w:rsidRPr="002456F5">
              <w:rPr>
                <w:sz w:val="24"/>
                <w:szCs w:val="24"/>
              </w:rPr>
              <w:t xml:space="preserve"> из п. 2</w:t>
            </w:r>
          </w:p>
        </w:tc>
        <w:tc>
          <w:tcPr>
            <w:tcW w:w="2393" w:type="dxa"/>
          </w:tcPr>
          <w:p w14:paraId="45B4BAE6" w14:textId="77777777" w:rsidR="002456F5" w:rsidRPr="00E96435" w:rsidRDefault="002456F5" w:rsidP="002456F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2393" w:type="dxa"/>
          </w:tcPr>
          <w:p w14:paraId="4172ED49" w14:textId="77777777" w:rsidR="002456F5" w:rsidRPr="00E96435" w:rsidRDefault="002456F5" w:rsidP="002456F5">
            <w:pPr>
              <w:ind w:firstLine="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 2 недель</w:t>
            </w:r>
          </w:p>
        </w:tc>
      </w:tr>
      <w:tr w:rsidR="002456F5" w:rsidRPr="00E96435" w14:paraId="0245B1B4" w14:textId="77777777" w:rsidTr="00E96435">
        <w:tc>
          <w:tcPr>
            <w:tcW w:w="1101" w:type="dxa"/>
          </w:tcPr>
          <w:p w14:paraId="089441BF" w14:textId="77777777" w:rsidR="002456F5" w:rsidRPr="00E96435" w:rsidRDefault="002456F5" w:rsidP="002456F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84" w:type="dxa"/>
          </w:tcPr>
          <w:p w14:paraId="3AAAEF6A" w14:textId="77777777" w:rsidR="002456F5" w:rsidRPr="00E96435" w:rsidRDefault="002456F5" w:rsidP="002456F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См. п.п 2.</w:t>
            </w:r>
            <w:r w:rsidR="00A50A10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-2.9 из п. 2</w:t>
            </w:r>
          </w:p>
        </w:tc>
        <w:tc>
          <w:tcPr>
            <w:tcW w:w="2393" w:type="dxa"/>
          </w:tcPr>
          <w:p w14:paraId="4AAF83BC" w14:textId="77777777" w:rsidR="002456F5" w:rsidRPr="00E96435" w:rsidRDefault="002456F5" w:rsidP="002456F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2393" w:type="dxa"/>
          </w:tcPr>
          <w:p w14:paraId="4A5D8F0D" w14:textId="77777777" w:rsidR="002456F5" w:rsidRPr="00E96435" w:rsidRDefault="002456F5" w:rsidP="002456F5">
            <w:pPr>
              <w:ind w:firstLine="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более </w:t>
            </w:r>
            <w:r w:rsidRPr="00A17DD7">
              <w:rPr>
                <w:strike/>
                <w:color w:val="FF0000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="00A17DD7" w:rsidRPr="00A17DD7">
              <w:rPr>
                <w:color w:val="00B050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месяцев</w:t>
            </w:r>
          </w:p>
        </w:tc>
      </w:tr>
      <w:tr w:rsidR="002456F5" w:rsidRPr="00E96435" w14:paraId="6106B00F" w14:textId="77777777" w:rsidTr="00E96435">
        <w:tc>
          <w:tcPr>
            <w:tcW w:w="1101" w:type="dxa"/>
          </w:tcPr>
          <w:p w14:paraId="46BF00E9" w14:textId="77777777" w:rsidR="002456F5" w:rsidRPr="00E96435" w:rsidRDefault="002456F5" w:rsidP="002456F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684" w:type="dxa"/>
          </w:tcPr>
          <w:p w14:paraId="2892BF2B" w14:textId="77777777" w:rsidR="002456F5" w:rsidRPr="00E96435" w:rsidRDefault="002456F5" w:rsidP="002456F5">
            <w:pPr>
              <w:rPr>
                <w:sz w:val="24"/>
                <w:szCs w:val="24"/>
              </w:rPr>
            </w:pPr>
            <w:r w:rsidRPr="002456F5">
              <w:rPr>
                <w:sz w:val="24"/>
                <w:szCs w:val="24"/>
              </w:rPr>
              <w:t>Согласова</w:t>
            </w:r>
            <w:r>
              <w:rPr>
                <w:sz w:val="24"/>
                <w:szCs w:val="24"/>
              </w:rPr>
              <w:t>ние результатов работы по п.п 2.</w:t>
            </w:r>
            <w:r w:rsidR="00A50A10">
              <w:rPr>
                <w:sz w:val="24"/>
                <w:szCs w:val="24"/>
              </w:rPr>
              <w:t>8</w:t>
            </w:r>
            <w:r w:rsidRPr="002456F5">
              <w:rPr>
                <w:sz w:val="24"/>
                <w:szCs w:val="24"/>
              </w:rPr>
              <w:t>-2.</w:t>
            </w:r>
            <w:r>
              <w:rPr>
                <w:sz w:val="24"/>
                <w:szCs w:val="24"/>
              </w:rPr>
              <w:t>9</w:t>
            </w:r>
            <w:r w:rsidRPr="002456F5">
              <w:rPr>
                <w:sz w:val="24"/>
                <w:szCs w:val="24"/>
              </w:rPr>
              <w:t xml:space="preserve"> из п. 2</w:t>
            </w:r>
          </w:p>
        </w:tc>
        <w:tc>
          <w:tcPr>
            <w:tcW w:w="2393" w:type="dxa"/>
          </w:tcPr>
          <w:p w14:paraId="20BC9AE8" w14:textId="77777777" w:rsidR="002456F5" w:rsidRPr="00E96435" w:rsidRDefault="002456F5" w:rsidP="002456F5">
            <w:pPr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2393" w:type="dxa"/>
          </w:tcPr>
          <w:p w14:paraId="7E8F784A" w14:textId="77777777" w:rsidR="002456F5" w:rsidRPr="00E96435" w:rsidRDefault="002456F5" w:rsidP="002456F5">
            <w:pPr>
              <w:ind w:firstLine="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более 2 недель</w:t>
            </w:r>
          </w:p>
        </w:tc>
      </w:tr>
    </w:tbl>
    <w:p w14:paraId="589D0EFB" w14:textId="77777777" w:rsidR="00D910DC" w:rsidRDefault="00D910DC" w:rsidP="00FB5C1E"/>
    <w:p w14:paraId="1C54A3BA" w14:textId="77777777" w:rsidR="00A50A10" w:rsidRDefault="00D72206" w:rsidP="00FB5C1E">
      <w:r>
        <w:tab/>
        <w:t xml:space="preserve">8.3 Перечень отчетных документов по выполнению настоящей работы представлен </w:t>
      </w:r>
    </w:p>
    <w:p w14:paraId="7619E9AA" w14:textId="77777777" w:rsidR="00D72206" w:rsidRDefault="00D72206" w:rsidP="00FB5C1E">
      <w:r>
        <w:t xml:space="preserve">ниже. </w:t>
      </w:r>
    </w:p>
    <w:p w14:paraId="5B260974" w14:textId="77777777" w:rsidR="00A50A10" w:rsidRDefault="00A50A10" w:rsidP="00FB5C1E"/>
    <w:p w14:paraId="5D459A27" w14:textId="77777777" w:rsidR="00A50A10" w:rsidRDefault="00A50A10" w:rsidP="00A50A10">
      <w:pPr>
        <w:jc w:val="right"/>
      </w:pPr>
      <w:r>
        <w:t>Таблица 8.3</w:t>
      </w:r>
    </w:p>
    <w:p w14:paraId="5237C367" w14:textId="77777777" w:rsidR="00A50A10" w:rsidRDefault="00A50A10" w:rsidP="00A50A10">
      <w:pPr>
        <w:jc w:val="right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62"/>
        <w:gridCol w:w="4649"/>
        <w:gridCol w:w="1967"/>
        <w:gridCol w:w="2393"/>
      </w:tblGrid>
      <w:tr w:rsidR="00A50A10" w14:paraId="520BC4A7" w14:textId="77777777" w:rsidTr="00A50A10">
        <w:tc>
          <w:tcPr>
            <w:tcW w:w="562" w:type="dxa"/>
          </w:tcPr>
          <w:p w14:paraId="40501C36" w14:textId="77777777" w:rsidR="00A50A10" w:rsidRDefault="00A50A10" w:rsidP="00A50A10">
            <w:pPr>
              <w:jc w:val="right"/>
            </w:pPr>
            <w:r>
              <w:t>№ п.п.</w:t>
            </w:r>
          </w:p>
        </w:tc>
        <w:tc>
          <w:tcPr>
            <w:tcW w:w="4649" w:type="dxa"/>
          </w:tcPr>
          <w:p w14:paraId="5C571CA1" w14:textId="77777777" w:rsidR="00A50A10" w:rsidRDefault="00A50A10" w:rsidP="00A50A10">
            <w:pPr>
              <w:jc w:val="center"/>
            </w:pPr>
            <w:r>
              <w:t>Отчетный документ</w:t>
            </w:r>
          </w:p>
        </w:tc>
        <w:tc>
          <w:tcPr>
            <w:tcW w:w="1967" w:type="dxa"/>
          </w:tcPr>
          <w:p w14:paraId="14F2449A" w14:textId="77777777" w:rsidR="00A50A10" w:rsidRDefault="00A50A10" w:rsidP="00A50A10">
            <w:pPr>
              <w:ind w:hanging="108"/>
              <w:jc w:val="center"/>
            </w:pPr>
            <w:r>
              <w:t>Сроки выполнения</w:t>
            </w:r>
          </w:p>
        </w:tc>
        <w:tc>
          <w:tcPr>
            <w:tcW w:w="2393" w:type="dxa"/>
          </w:tcPr>
          <w:p w14:paraId="2D3E81F1" w14:textId="77777777" w:rsidR="00A50A10" w:rsidRPr="00A17DD7" w:rsidRDefault="00A50A10" w:rsidP="00A50A10">
            <w:pPr>
              <w:ind w:hanging="90"/>
              <w:jc w:val="center"/>
              <w:rPr>
                <w:strike/>
                <w:color w:val="FF0000"/>
              </w:rPr>
            </w:pPr>
            <w:r w:rsidRPr="00A17DD7">
              <w:rPr>
                <w:strike/>
                <w:color w:val="FF0000"/>
              </w:rPr>
              <w:t>Предполагаемый объем документа</w:t>
            </w:r>
          </w:p>
        </w:tc>
      </w:tr>
      <w:tr w:rsidR="00B56A18" w14:paraId="71C54659" w14:textId="77777777" w:rsidTr="00AA1FF9">
        <w:tc>
          <w:tcPr>
            <w:tcW w:w="9571" w:type="dxa"/>
            <w:gridSpan w:val="4"/>
          </w:tcPr>
          <w:p w14:paraId="28842D29" w14:textId="77777777" w:rsidR="00B56A18" w:rsidRDefault="00B56A18" w:rsidP="00B56A18">
            <w:pPr>
              <w:jc w:val="center"/>
            </w:pPr>
            <w:r>
              <w:t xml:space="preserve">Работы в соответствии с </w:t>
            </w:r>
            <w:r w:rsidRPr="00B56A18">
              <w:t>п.п. 2.7, 2.1-2.3 из п. 2</w:t>
            </w:r>
            <w:r>
              <w:t xml:space="preserve"> настоящего ТЗ</w:t>
            </w:r>
          </w:p>
        </w:tc>
      </w:tr>
      <w:tr w:rsidR="00A50A10" w14:paraId="6C93D705" w14:textId="77777777" w:rsidTr="00A50A10">
        <w:tc>
          <w:tcPr>
            <w:tcW w:w="562" w:type="dxa"/>
          </w:tcPr>
          <w:p w14:paraId="3828B6F9" w14:textId="77777777" w:rsidR="00A50A10" w:rsidRDefault="00B56A18" w:rsidP="00A50A10">
            <w:pPr>
              <w:jc w:val="right"/>
            </w:pPr>
            <w:r>
              <w:t>1</w:t>
            </w:r>
          </w:p>
        </w:tc>
        <w:tc>
          <w:tcPr>
            <w:tcW w:w="4649" w:type="dxa"/>
          </w:tcPr>
          <w:p w14:paraId="0D004501" w14:textId="77777777" w:rsidR="00B56A18" w:rsidRDefault="00B34C97" w:rsidP="00B56A18">
            <w:r>
              <w:t>1) Отчет</w:t>
            </w:r>
            <w:r w:rsidR="00B56A18">
              <w:t xml:space="preserve"> по исследованным областям.</w:t>
            </w:r>
          </w:p>
          <w:p w14:paraId="5E63E2F8" w14:textId="77777777" w:rsidR="00B56A18" w:rsidRPr="00A17DD7" w:rsidRDefault="00B56A18" w:rsidP="00B56A18">
            <w:pPr>
              <w:rPr>
                <w:color w:val="0070C0"/>
              </w:rPr>
            </w:pPr>
            <w:r w:rsidRPr="00A17DD7">
              <w:rPr>
                <w:color w:val="0070C0"/>
              </w:rPr>
              <w:t>2) Перечень закупаемого для модернизации оборудования.</w:t>
            </w:r>
          </w:p>
          <w:p w14:paraId="3907395B" w14:textId="77777777" w:rsidR="00A50A10" w:rsidRPr="00A17DD7" w:rsidRDefault="00B56A18" w:rsidP="00B56A18">
            <w:pPr>
              <w:rPr>
                <w:color w:val="0070C0"/>
              </w:rPr>
            </w:pPr>
            <w:r w:rsidRPr="00A17DD7">
              <w:rPr>
                <w:color w:val="0070C0"/>
              </w:rPr>
              <w:t>3) Товарные накладные на закупленное оборудование.</w:t>
            </w:r>
            <w:r w:rsidR="00A17DD7">
              <w:rPr>
                <w:color w:val="0070C0"/>
              </w:rPr>
              <w:t xml:space="preserve"> </w:t>
            </w:r>
            <w:r w:rsidR="00A17DD7" w:rsidRPr="00A17DD7">
              <w:rPr>
                <w:color w:val="00B050"/>
                <w:highlight w:val="yellow"/>
              </w:rPr>
              <w:t>(Не актуально в случае изменений в п. 3.7)</w:t>
            </w:r>
          </w:p>
          <w:p w14:paraId="65303C29" w14:textId="77777777" w:rsidR="00B56A18" w:rsidRDefault="00B56A18" w:rsidP="004F5871"/>
        </w:tc>
        <w:tc>
          <w:tcPr>
            <w:tcW w:w="1967" w:type="dxa"/>
          </w:tcPr>
          <w:p w14:paraId="0680E483" w14:textId="77777777" w:rsidR="00A50A10" w:rsidRDefault="00B56A18" w:rsidP="00094FE1">
            <w:r>
              <w:t>Через</w:t>
            </w:r>
            <w:r w:rsidRPr="00B56A18">
              <w:t xml:space="preserve"> 4 месяц</w:t>
            </w:r>
            <w:r>
              <w:t>а с момента подписания договора.</w:t>
            </w:r>
          </w:p>
        </w:tc>
        <w:tc>
          <w:tcPr>
            <w:tcW w:w="2393" w:type="dxa"/>
          </w:tcPr>
          <w:p w14:paraId="19CB337C" w14:textId="77777777" w:rsidR="004F5871" w:rsidRPr="00A17DD7" w:rsidRDefault="00094FE1" w:rsidP="00094FE1">
            <w:pPr>
              <w:rPr>
                <w:strike/>
                <w:color w:val="FF0000"/>
              </w:rPr>
            </w:pPr>
            <w:r>
              <w:t>1</w:t>
            </w:r>
            <w:r w:rsidRPr="00A17DD7">
              <w:rPr>
                <w:strike/>
                <w:color w:val="FF0000"/>
              </w:rPr>
              <w:t xml:space="preserve">) </w:t>
            </w:r>
            <w:r w:rsidR="00B56A18" w:rsidRPr="00A17DD7">
              <w:rPr>
                <w:strike/>
                <w:color w:val="FF0000"/>
              </w:rPr>
              <w:t xml:space="preserve">От 50 печатных </w:t>
            </w:r>
          </w:p>
          <w:p w14:paraId="2382D0E0" w14:textId="77777777" w:rsidR="00A50A10" w:rsidRPr="00094FE1" w:rsidRDefault="00B56A18" w:rsidP="00094FE1">
            <w:r w:rsidRPr="00A17DD7">
              <w:rPr>
                <w:strike/>
                <w:color w:val="FF0000"/>
              </w:rPr>
              <w:t>листов А4.</w:t>
            </w:r>
          </w:p>
        </w:tc>
      </w:tr>
      <w:tr w:rsidR="00A56CBD" w14:paraId="48AB9CF1" w14:textId="77777777" w:rsidTr="00AA1FF9">
        <w:tc>
          <w:tcPr>
            <w:tcW w:w="9571" w:type="dxa"/>
            <w:gridSpan w:val="4"/>
          </w:tcPr>
          <w:p w14:paraId="7EACDD1D" w14:textId="77777777" w:rsidR="00A56CBD" w:rsidRDefault="00A56CBD" w:rsidP="00A56CBD">
            <w:pPr>
              <w:jc w:val="center"/>
            </w:pPr>
            <w:r>
              <w:t xml:space="preserve">Работы в соответствии с п.п. </w:t>
            </w:r>
            <w:r w:rsidRPr="00A56CBD">
              <w:t>2.</w:t>
            </w:r>
            <w:r>
              <w:t>4</w:t>
            </w:r>
            <w:r w:rsidRPr="00A56CBD">
              <w:t>-2.</w:t>
            </w:r>
            <w:r>
              <w:t>6</w:t>
            </w:r>
            <w:r w:rsidRPr="00A56CBD">
              <w:t xml:space="preserve"> из п. 2 настоящего ТЗ</w:t>
            </w:r>
          </w:p>
        </w:tc>
      </w:tr>
      <w:tr w:rsidR="00217A0D" w14:paraId="7F66CDA3" w14:textId="77777777" w:rsidTr="00A50A10">
        <w:tc>
          <w:tcPr>
            <w:tcW w:w="562" w:type="dxa"/>
          </w:tcPr>
          <w:p w14:paraId="7AB0A9AE" w14:textId="77777777" w:rsidR="00217A0D" w:rsidRDefault="00217A0D" w:rsidP="00217A0D">
            <w:pPr>
              <w:jc w:val="right"/>
            </w:pPr>
            <w:r>
              <w:t>2</w:t>
            </w:r>
          </w:p>
        </w:tc>
        <w:tc>
          <w:tcPr>
            <w:tcW w:w="4649" w:type="dxa"/>
          </w:tcPr>
          <w:p w14:paraId="666A7A22" w14:textId="77777777" w:rsidR="00217A0D" w:rsidRDefault="00094FE1" w:rsidP="00094FE1">
            <w:r>
              <w:t xml:space="preserve">1) </w:t>
            </w:r>
            <w:r w:rsidR="00B34C97">
              <w:t>О</w:t>
            </w:r>
            <w:r w:rsidR="00217A0D" w:rsidRPr="00094FE1">
              <w:t>тчет по исследованным областям.</w:t>
            </w:r>
          </w:p>
          <w:p w14:paraId="1DDC695C" w14:textId="77777777" w:rsidR="00094FE1" w:rsidRDefault="00094FE1" w:rsidP="00094FE1">
            <w:r>
              <w:t>2) Комплект документов на ПО в соответствии с п. 5.</w:t>
            </w:r>
          </w:p>
          <w:p w14:paraId="2BC29D54" w14:textId="77777777" w:rsidR="00094FE1" w:rsidRDefault="00094FE1" w:rsidP="00094FE1">
            <w:r>
              <w:t>3) Программа и методика испытаний</w:t>
            </w:r>
            <w:r w:rsidR="00564961">
              <w:t>.</w:t>
            </w:r>
          </w:p>
          <w:p w14:paraId="641A6E1D" w14:textId="77777777" w:rsidR="00094FE1" w:rsidRPr="00094FE1" w:rsidRDefault="00564961" w:rsidP="0018117D">
            <w:r>
              <w:t>4) Протокол испытаний.</w:t>
            </w:r>
          </w:p>
        </w:tc>
        <w:tc>
          <w:tcPr>
            <w:tcW w:w="1967" w:type="dxa"/>
          </w:tcPr>
          <w:p w14:paraId="64FF3D21" w14:textId="77777777" w:rsidR="00217A0D" w:rsidRDefault="00217A0D" w:rsidP="00094FE1">
            <w:r w:rsidRPr="00832031">
              <w:t xml:space="preserve">Через </w:t>
            </w:r>
            <w:r w:rsidR="00CD0EB1" w:rsidRPr="00A17DD7">
              <w:rPr>
                <w:strike/>
                <w:color w:val="FF0000"/>
              </w:rPr>
              <w:t xml:space="preserve">8 </w:t>
            </w:r>
            <w:r w:rsidR="00A17DD7" w:rsidRPr="00A17DD7">
              <w:rPr>
                <w:color w:val="00B050"/>
              </w:rPr>
              <w:t xml:space="preserve">9 </w:t>
            </w:r>
            <w:r w:rsidR="00CD0EB1">
              <w:t>месяцев</w:t>
            </w:r>
            <w:r w:rsidRPr="00832031">
              <w:t xml:space="preserve"> с момента подписания договора.</w:t>
            </w:r>
          </w:p>
        </w:tc>
        <w:tc>
          <w:tcPr>
            <w:tcW w:w="2393" w:type="dxa"/>
          </w:tcPr>
          <w:p w14:paraId="2ED8F8BA" w14:textId="77777777" w:rsidR="004F5871" w:rsidRPr="00A17DD7" w:rsidRDefault="00094FE1" w:rsidP="00094FE1">
            <w:pPr>
              <w:rPr>
                <w:strike/>
                <w:color w:val="FF0000"/>
              </w:rPr>
            </w:pPr>
            <w:r w:rsidRPr="00A17DD7">
              <w:rPr>
                <w:strike/>
                <w:color w:val="FF0000"/>
              </w:rPr>
              <w:t xml:space="preserve">1) </w:t>
            </w:r>
            <w:r w:rsidR="00217A0D" w:rsidRPr="00A17DD7">
              <w:rPr>
                <w:strike/>
                <w:color w:val="FF0000"/>
              </w:rPr>
              <w:t>От 50 печатных</w:t>
            </w:r>
          </w:p>
          <w:p w14:paraId="54CAB3F6" w14:textId="77777777" w:rsidR="00217A0D" w:rsidRDefault="00217A0D" w:rsidP="00094FE1">
            <w:r w:rsidRPr="00A17DD7">
              <w:rPr>
                <w:strike/>
                <w:color w:val="FF0000"/>
              </w:rPr>
              <w:t>листов А4.</w:t>
            </w:r>
          </w:p>
        </w:tc>
      </w:tr>
      <w:tr w:rsidR="004F5871" w14:paraId="67213AF6" w14:textId="77777777" w:rsidTr="00AA1FF9">
        <w:tc>
          <w:tcPr>
            <w:tcW w:w="9571" w:type="dxa"/>
            <w:gridSpan w:val="4"/>
          </w:tcPr>
          <w:p w14:paraId="25EBEE49" w14:textId="77777777" w:rsidR="004F5871" w:rsidRDefault="004F5871" w:rsidP="004F5871">
            <w:pPr>
              <w:jc w:val="center"/>
            </w:pPr>
            <w:r>
              <w:t>Работы в соответствии с п.п. 2.8</w:t>
            </w:r>
            <w:r w:rsidRPr="004F5871">
              <w:t>-2.</w:t>
            </w:r>
            <w:r>
              <w:t>9</w:t>
            </w:r>
            <w:r w:rsidRPr="004F5871">
              <w:t xml:space="preserve"> из п. 2 настоящего ТЗ</w:t>
            </w:r>
          </w:p>
        </w:tc>
      </w:tr>
      <w:tr w:rsidR="00A50A10" w14:paraId="1442C2E5" w14:textId="77777777" w:rsidTr="00A50A10">
        <w:tc>
          <w:tcPr>
            <w:tcW w:w="562" w:type="dxa"/>
          </w:tcPr>
          <w:p w14:paraId="00DFE469" w14:textId="77777777" w:rsidR="00A50A10" w:rsidRDefault="004F5871" w:rsidP="00A50A10">
            <w:pPr>
              <w:jc w:val="right"/>
            </w:pPr>
            <w:r>
              <w:t>3</w:t>
            </w:r>
          </w:p>
        </w:tc>
        <w:tc>
          <w:tcPr>
            <w:tcW w:w="4649" w:type="dxa"/>
          </w:tcPr>
          <w:p w14:paraId="284A38FB" w14:textId="77777777" w:rsidR="00A50A10" w:rsidRDefault="004F5871" w:rsidP="004F5871">
            <w:pPr>
              <w:jc w:val="both"/>
            </w:pPr>
            <w:r>
              <w:t xml:space="preserve">1) </w:t>
            </w:r>
            <w:r w:rsidRPr="004F5871">
              <w:t>Итоговый отчет по НИР.</w:t>
            </w:r>
          </w:p>
          <w:p w14:paraId="4278CECD" w14:textId="77777777" w:rsidR="00CD0EB1" w:rsidRDefault="00CD0EB1" w:rsidP="004F5871">
            <w:pPr>
              <w:jc w:val="both"/>
            </w:pPr>
            <w:r>
              <w:t>2) Регламент сбора данных.</w:t>
            </w:r>
          </w:p>
          <w:p w14:paraId="2FA256BE" w14:textId="77777777" w:rsidR="004F5871" w:rsidRDefault="00CD0EB1" w:rsidP="004F5871">
            <w:pPr>
              <w:jc w:val="both"/>
            </w:pPr>
            <w:r>
              <w:t>3</w:t>
            </w:r>
            <w:r w:rsidR="004F5871" w:rsidRPr="004F5871">
              <w:t>) Акт</w:t>
            </w:r>
            <w:r w:rsidR="000534AA">
              <w:t>ы</w:t>
            </w:r>
            <w:r w:rsidR="004F5871" w:rsidRPr="004F5871">
              <w:t xml:space="preserve"> приема – передачи оборудования</w:t>
            </w:r>
            <w:r w:rsidR="000534AA">
              <w:t>, ПО и документации</w:t>
            </w:r>
            <w:r w:rsidR="004F5871" w:rsidRPr="004F5871">
              <w:t>.</w:t>
            </w:r>
          </w:p>
          <w:p w14:paraId="01E6851A" w14:textId="77777777" w:rsidR="00CD0EB1" w:rsidRPr="00CD0EB1" w:rsidRDefault="00CD0EB1" w:rsidP="00CD0EB1">
            <w:pPr>
              <w:jc w:val="both"/>
            </w:pPr>
            <w:r>
              <w:t>4) Ф</w:t>
            </w:r>
            <w:r w:rsidRPr="00CD0EB1">
              <w:t>ормальн</w:t>
            </w:r>
            <w:r>
              <w:t>ая</w:t>
            </w:r>
            <w:r w:rsidRPr="00CD0EB1">
              <w:t xml:space="preserve"> спецификаци</w:t>
            </w:r>
            <w:r>
              <w:t>я</w:t>
            </w:r>
            <w:r w:rsidRPr="00CD0EB1">
              <w:t xml:space="preserve"> на архитектуру программного обеспечения ПАК ВКП ГСО.</w:t>
            </w:r>
          </w:p>
          <w:p w14:paraId="038CF444" w14:textId="77777777" w:rsidR="00CD0EB1" w:rsidRDefault="00CD0EB1" w:rsidP="004F5871">
            <w:pPr>
              <w:jc w:val="both"/>
            </w:pPr>
            <w:r>
              <w:t>5)</w:t>
            </w:r>
            <w:r w:rsidR="0094619B">
              <w:t xml:space="preserve"> Акт сдачи приемки работ по договору или акт обнаруженных недостатков.</w:t>
            </w:r>
          </w:p>
          <w:p w14:paraId="51838290" w14:textId="77777777" w:rsidR="004F5871" w:rsidRPr="004F5871" w:rsidRDefault="004F5871" w:rsidP="004F5871">
            <w:pPr>
              <w:jc w:val="both"/>
            </w:pPr>
          </w:p>
        </w:tc>
        <w:tc>
          <w:tcPr>
            <w:tcW w:w="1967" w:type="dxa"/>
          </w:tcPr>
          <w:p w14:paraId="3D349F14" w14:textId="77777777" w:rsidR="00A50A10" w:rsidRDefault="00CD0EB1" w:rsidP="00CD0EB1">
            <w:r w:rsidRPr="00832031">
              <w:t xml:space="preserve">Через </w:t>
            </w:r>
            <w:r>
              <w:t>11 месяцев</w:t>
            </w:r>
            <w:r w:rsidRPr="00832031">
              <w:t xml:space="preserve"> с момента подписания договора.</w:t>
            </w:r>
          </w:p>
        </w:tc>
        <w:tc>
          <w:tcPr>
            <w:tcW w:w="2393" w:type="dxa"/>
          </w:tcPr>
          <w:p w14:paraId="26C7857A" w14:textId="77777777" w:rsidR="00A50A10" w:rsidRPr="00A17DD7" w:rsidRDefault="004F5871" w:rsidP="004F5871">
            <w:pPr>
              <w:rPr>
                <w:strike/>
                <w:color w:val="FF0000"/>
              </w:rPr>
            </w:pPr>
            <w:r w:rsidRPr="00A17DD7">
              <w:rPr>
                <w:strike/>
                <w:color w:val="FF0000"/>
              </w:rPr>
              <w:t>1) От 150 печатных листов А4.</w:t>
            </w:r>
          </w:p>
          <w:p w14:paraId="4F587089" w14:textId="77777777" w:rsidR="0094619B" w:rsidRPr="00A17DD7" w:rsidRDefault="0094619B" w:rsidP="004F5871">
            <w:pPr>
              <w:rPr>
                <w:strike/>
                <w:color w:val="FF0000"/>
              </w:rPr>
            </w:pPr>
            <w:r w:rsidRPr="00A17DD7">
              <w:rPr>
                <w:strike/>
                <w:color w:val="FF0000"/>
              </w:rPr>
              <w:t>2) От 20 печатных листов А4.</w:t>
            </w:r>
          </w:p>
          <w:p w14:paraId="0EE22219" w14:textId="77777777" w:rsidR="0094619B" w:rsidRDefault="0094619B" w:rsidP="004F5871">
            <w:r w:rsidRPr="00A17DD7">
              <w:rPr>
                <w:strike/>
                <w:color w:val="FF0000"/>
              </w:rPr>
              <w:t>4) От 20 печатных листов А4.</w:t>
            </w:r>
          </w:p>
        </w:tc>
      </w:tr>
    </w:tbl>
    <w:p w14:paraId="603B8C4D" w14:textId="77777777" w:rsidR="00A50A10" w:rsidRDefault="00A50A10" w:rsidP="00A50A10">
      <w:pPr>
        <w:jc w:val="right"/>
      </w:pPr>
    </w:p>
    <w:p w14:paraId="67826041" w14:textId="77777777" w:rsidR="00A50A10" w:rsidRPr="00A17DD7" w:rsidRDefault="00A17DD7" w:rsidP="00A50A10">
      <w:pPr>
        <w:jc w:val="right"/>
        <w:rPr>
          <w:color w:val="00B050"/>
        </w:rPr>
      </w:pPr>
      <w:r w:rsidRPr="00A17DD7">
        <w:rPr>
          <w:color w:val="00B050"/>
          <w:highlight w:val="yellow"/>
        </w:rPr>
        <w:t>Объем планировать сложно, поэтому в ТЗ очень желательно этот столбец убрать.</w:t>
      </w:r>
      <w:r w:rsidRPr="00A17DD7">
        <w:rPr>
          <w:color w:val="00B050"/>
        </w:rPr>
        <w:t xml:space="preserve"> </w:t>
      </w:r>
    </w:p>
    <w:sectPr w:rsidR="00A50A10" w:rsidRPr="00A17DD7" w:rsidSect="00607DD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svm" w:date="2017-08-22T19:05:00Z" w:initials="s">
    <w:p w14:paraId="3486ACF0" w14:textId="77777777" w:rsidR="00561312" w:rsidRDefault="00561312">
      <w:pPr>
        <w:pStyle w:val="ac"/>
      </w:pPr>
      <w:r>
        <w:rPr>
          <w:rStyle w:val="ab"/>
        </w:rPr>
        <w:annotationRef/>
      </w:r>
      <w:r>
        <w:t xml:space="preserve">Есть мысль, то эти два </w:t>
      </w:r>
      <w:r w:rsidR="00CE28D1">
        <w:t>под</w:t>
      </w:r>
      <w:r>
        <w:t>пункта – лишние, но надо подумать ещё. Ничего страшного, если останутся.</w:t>
      </w:r>
    </w:p>
  </w:comment>
  <w:comment w:id="10" w:author="svm" w:date="2017-08-21T16:29:00Z" w:initials="s">
    <w:p w14:paraId="2DA54310" w14:textId="77777777" w:rsidR="008B0522" w:rsidRDefault="008B0522">
      <w:pPr>
        <w:pStyle w:val="ac"/>
      </w:pPr>
      <w:r>
        <w:rPr>
          <w:rStyle w:val="ab"/>
        </w:rPr>
        <w:annotationRef/>
      </w:r>
      <w:r>
        <w:t>Мы, вроде, вообще отказываемся от проприетарного ПО</w:t>
      </w:r>
      <w:r w:rsidR="00F61173">
        <w:t xml:space="preserve"> (в первую очередь - от </w:t>
      </w:r>
      <w:r w:rsidR="00F61173">
        <w:rPr>
          <w:lang w:val="en-US"/>
        </w:rPr>
        <w:t>Windows</w:t>
      </w:r>
      <w:r w:rsidR="00F61173" w:rsidRPr="00F61173">
        <w:t>)</w:t>
      </w:r>
      <w:r>
        <w:t xml:space="preserve">, да? Иначе надо будет делать какое-то </w:t>
      </w:r>
      <w:r w:rsidRPr="008B0522">
        <w:rPr>
          <w:b/>
        </w:rPr>
        <w:t>обоснование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86ACF0" w15:done="0"/>
  <w15:commentEx w15:paraId="2DA543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A0794" w14:textId="77777777" w:rsidR="00280D9D" w:rsidRDefault="00280D9D" w:rsidP="006C30D9">
      <w:r>
        <w:separator/>
      </w:r>
    </w:p>
  </w:endnote>
  <w:endnote w:type="continuationSeparator" w:id="0">
    <w:p w14:paraId="12DE0771" w14:textId="77777777" w:rsidR="00280D9D" w:rsidRDefault="00280D9D" w:rsidP="006C3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2611661"/>
      <w:docPartObj>
        <w:docPartGallery w:val="Page Numbers (Bottom of Page)"/>
        <w:docPartUnique/>
      </w:docPartObj>
    </w:sdtPr>
    <w:sdtEndPr/>
    <w:sdtContent>
      <w:p w14:paraId="6DD4CFB4" w14:textId="77777777" w:rsidR="00AA1FF9" w:rsidRDefault="00715E98">
        <w:pPr>
          <w:pStyle w:val="af4"/>
          <w:jc w:val="right"/>
        </w:pPr>
        <w:r>
          <w:fldChar w:fldCharType="begin"/>
        </w:r>
        <w:r w:rsidR="00F26C23">
          <w:instrText>PAGE   \* MERGEFORMAT</w:instrText>
        </w:r>
        <w:r>
          <w:fldChar w:fldCharType="separate"/>
        </w:r>
        <w:r w:rsidR="005959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310B7A" w14:textId="77777777" w:rsidR="00AA1FF9" w:rsidRDefault="00AA1FF9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3E6FE" w14:textId="77777777" w:rsidR="00280D9D" w:rsidRDefault="00280D9D" w:rsidP="006C30D9">
      <w:r>
        <w:separator/>
      </w:r>
    </w:p>
  </w:footnote>
  <w:footnote w:type="continuationSeparator" w:id="0">
    <w:p w14:paraId="31E3FC51" w14:textId="77777777" w:rsidR="00280D9D" w:rsidRDefault="00280D9D" w:rsidP="006C3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5CFD"/>
    <w:multiLevelType w:val="hybridMultilevel"/>
    <w:tmpl w:val="22789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74E7B"/>
    <w:multiLevelType w:val="hybridMultilevel"/>
    <w:tmpl w:val="1A545FA8"/>
    <w:lvl w:ilvl="0" w:tplc="E2EC0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E4E78"/>
    <w:multiLevelType w:val="hybridMultilevel"/>
    <w:tmpl w:val="33721A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844FE4"/>
    <w:multiLevelType w:val="hybridMultilevel"/>
    <w:tmpl w:val="1084D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27B71"/>
    <w:multiLevelType w:val="hybridMultilevel"/>
    <w:tmpl w:val="28B2B81A"/>
    <w:lvl w:ilvl="0" w:tplc="176CE750">
      <w:start w:val="1"/>
      <w:numFmt w:val="decimal"/>
      <w:lvlText w:val="%1."/>
      <w:lvlJc w:val="left"/>
      <w:pPr>
        <w:ind w:left="937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1C4941DE"/>
    <w:multiLevelType w:val="hybridMultilevel"/>
    <w:tmpl w:val="2EE8D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21655"/>
    <w:multiLevelType w:val="multilevel"/>
    <w:tmpl w:val="D7A46D78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 New Roman" w:hint="default"/>
      </w:rPr>
    </w:lvl>
  </w:abstractNum>
  <w:abstractNum w:abstractNumId="7" w15:restartNumberingAfterBreak="0">
    <w:nsid w:val="1E4C0500"/>
    <w:multiLevelType w:val="hybridMultilevel"/>
    <w:tmpl w:val="23F61F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437DC"/>
    <w:multiLevelType w:val="hybridMultilevel"/>
    <w:tmpl w:val="8388603C"/>
    <w:lvl w:ilvl="0" w:tplc="D69A4F14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93B39"/>
    <w:multiLevelType w:val="hybridMultilevel"/>
    <w:tmpl w:val="8E361D0A"/>
    <w:lvl w:ilvl="0" w:tplc="E2EC0AF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6857D70"/>
    <w:multiLevelType w:val="hybridMultilevel"/>
    <w:tmpl w:val="1E74B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87D08"/>
    <w:multiLevelType w:val="multilevel"/>
    <w:tmpl w:val="F26EED0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1D6816"/>
    <w:multiLevelType w:val="hybridMultilevel"/>
    <w:tmpl w:val="BF7ED560"/>
    <w:lvl w:ilvl="0" w:tplc="83EEADA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01425"/>
    <w:multiLevelType w:val="hybridMultilevel"/>
    <w:tmpl w:val="26C01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D39BA"/>
    <w:multiLevelType w:val="hybridMultilevel"/>
    <w:tmpl w:val="BF7ED560"/>
    <w:lvl w:ilvl="0" w:tplc="83EEADA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965B0"/>
    <w:multiLevelType w:val="multilevel"/>
    <w:tmpl w:val="DA3CCF9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6" w15:restartNumberingAfterBreak="0">
    <w:nsid w:val="35845420"/>
    <w:multiLevelType w:val="hybridMultilevel"/>
    <w:tmpl w:val="E1E6F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5250C"/>
    <w:multiLevelType w:val="multilevel"/>
    <w:tmpl w:val="9B36D9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AA1522"/>
    <w:multiLevelType w:val="multilevel"/>
    <w:tmpl w:val="D75090A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 New Roman" w:hint="default"/>
      </w:rPr>
    </w:lvl>
  </w:abstractNum>
  <w:abstractNum w:abstractNumId="19" w15:restartNumberingAfterBreak="0">
    <w:nsid w:val="3CDD1FE3"/>
    <w:multiLevelType w:val="hybridMultilevel"/>
    <w:tmpl w:val="08BC8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E68E2"/>
    <w:multiLevelType w:val="hybridMultilevel"/>
    <w:tmpl w:val="063440D2"/>
    <w:lvl w:ilvl="0" w:tplc="E2EC0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B796B"/>
    <w:multiLevelType w:val="hybridMultilevel"/>
    <w:tmpl w:val="C6A08122"/>
    <w:lvl w:ilvl="0" w:tplc="341C85BC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4EFC6A23"/>
    <w:multiLevelType w:val="hybridMultilevel"/>
    <w:tmpl w:val="20B4D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2EC0AFC">
      <w:start w:val="1"/>
      <w:numFmt w:val="bullet"/>
      <w:lvlText w:val=""/>
      <w:lvlJc w:val="left"/>
      <w:pPr>
        <w:ind w:left="1134" w:hanging="283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5EE5CCB"/>
    <w:multiLevelType w:val="hybridMultilevel"/>
    <w:tmpl w:val="4D58A01E"/>
    <w:lvl w:ilvl="0" w:tplc="E2EC0AF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6CE68B0"/>
    <w:multiLevelType w:val="hybridMultilevel"/>
    <w:tmpl w:val="F56852E0"/>
    <w:lvl w:ilvl="0" w:tplc="E2EC0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215D7"/>
    <w:multiLevelType w:val="hybridMultilevel"/>
    <w:tmpl w:val="D8C22A4C"/>
    <w:lvl w:ilvl="0" w:tplc="F3AA843E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F83A86"/>
    <w:multiLevelType w:val="hybridMultilevel"/>
    <w:tmpl w:val="DACC46C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CF73289"/>
    <w:multiLevelType w:val="hybridMultilevel"/>
    <w:tmpl w:val="5144058E"/>
    <w:lvl w:ilvl="0" w:tplc="952AF028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D0938"/>
    <w:multiLevelType w:val="multilevel"/>
    <w:tmpl w:val="CD2C91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652E58AB"/>
    <w:multiLevelType w:val="hybridMultilevel"/>
    <w:tmpl w:val="BF7ED560"/>
    <w:lvl w:ilvl="0" w:tplc="83EEADA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AC35FE"/>
    <w:multiLevelType w:val="hybridMultilevel"/>
    <w:tmpl w:val="BF7ED560"/>
    <w:lvl w:ilvl="0" w:tplc="83EEADA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3E6C03"/>
    <w:multiLevelType w:val="hybridMultilevel"/>
    <w:tmpl w:val="785E09BC"/>
    <w:lvl w:ilvl="0" w:tplc="C43A85B6">
      <w:start w:val="1"/>
      <w:numFmt w:val="decimal"/>
      <w:lvlText w:val="%1."/>
      <w:lvlJc w:val="left"/>
      <w:pPr>
        <w:ind w:left="937" w:hanging="79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2" w15:restartNumberingAfterBreak="0">
    <w:nsid w:val="6D7E4FDA"/>
    <w:multiLevelType w:val="multilevel"/>
    <w:tmpl w:val="2C32CD9E"/>
    <w:lvl w:ilvl="0">
      <w:start w:val="1"/>
      <w:numFmt w:val="decimal"/>
      <w:lvlText w:val="%1."/>
      <w:lvlJc w:val="left"/>
      <w:pPr>
        <w:ind w:left="1131" w:hanging="7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76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33" w15:restartNumberingAfterBreak="0">
    <w:nsid w:val="6E987B72"/>
    <w:multiLevelType w:val="multilevel"/>
    <w:tmpl w:val="107A8D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035EC2"/>
    <w:multiLevelType w:val="hybridMultilevel"/>
    <w:tmpl w:val="E160C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C463FEE">
      <w:start w:val="1"/>
      <w:numFmt w:val="bullet"/>
      <w:suff w:val="space"/>
      <w:lvlText w:val="o"/>
      <w:lvlJc w:val="left"/>
      <w:pPr>
        <w:ind w:left="1134" w:hanging="283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9E0F76"/>
    <w:multiLevelType w:val="hybridMultilevel"/>
    <w:tmpl w:val="CB2498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66A7F22"/>
    <w:multiLevelType w:val="multilevel"/>
    <w:tmpl w:val="908A9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7CE37749"/>
    <w:multiLevelType w:val="hybridMultilevel"/>
    <w:tmpl w:val="BF7ED560"/>
    <w:lvl w:ilvl="0" w:tplc="83EEADA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8299C"/>
    <w:multiLevelType w:val="hybridMultilevel"/>
    <w:tmpl w:val="7E423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004FA"/>
    <w:multiLevelType w:val="hybridMultilevel"/>
    <w:tmpl w:val="7534D1F8"/>
    <w:lvl w:ilvl="0" w:tplc="B1522100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9"/>
  </w:num>
  <w:num w:numId="4">
    <w:abstractNumId w:val="31"/>
  </w:num>
  <w:num w:numId="5">
    <w:abstractNumId w:val="10"/>
  </w:num>
  <w:num w:numId="6">
    <w:abstractNumId w:val="4"/>
  </w:num>
  <w:num w:numId="7">
    <w:abstractNumId w:val="38"/>
  </w:num>
  <w:num w:numId="8">
    <w:abstractNumId w:val="33"/>
  </w:num>
  <w:num w:numId="9">
    <w:abstractNumId w:val="37"/>
  </w:num>
  <w:num w:numId="10">
    <w:abstractNumId w:val="14"/>
  </w:num>
  <w:num w:numId="11">
    <w:abstractNumId w:val="30"/>
  </w:num>
  <w:num w:numId="12">
    <w:abstractNumId w:val="27"/>
  </w:num>
  <w:num w:numId="13">
    <w:abstractNumId w:val="12"/>
  </w:num>
  <w:num w:numId="14">
    <w:abstractNumId w:val="21"/>
  </w:num>
  <w:num w:numId="15">
    <w:abstractNumId w:val="19"/>
  </w:num>
  <w:num w:numId="16">
    <w:abstractNumId w:val="32"/>
  </w:num>
  <w:num w:numId="17">
    <w:abstractNumId w:val="3"/>
  </w:num>
  <w:num w:numId="18">
    <w:abstractNumId w:val="16"/>
  </w:num>
  <w:num w:numId="19">
    <w:abstractNumId w:val="8"/>
  </w:num>
  <w:num w:numId="20">
    <w:abstractNumId w:val="15"/>
  </w:num>
  <w:num w:numId="21">
    <w:abstractNumId w:val="34"/>
  </w:num>
  <w:num w:numId="22">
    <w:abstractNumId w:val="35"/>
  </w:num>
  <w:num w:numId="23">
    <w:abstractNumId w:val="26"/>
  </w:num>
  <w:num w:numId="24">
    <w:abstractNumId w:val="20"/>
  </w:num>
  <w:num w:numId="25">
    <w:abstractNumId w:val="22"/>
  </w:num>
  <w:num w:numId="26">
    <w:abstractNumId w:val="24"/>
  </w:num>
  <w:num w:numId="27">
    <w:abstractNumId w:val="1"/>
  </w:num>
  <w:num w:numId="28">
    <w:abstractNumId w:val="23"/>
  </w:num>
  <w:num w:numId="29">
    <w:abstractNumId w:val="9"/>
  </w:num>
  <w:num w:numId="30">
    <w:abstractNumId w:val="2"/>
  </w:num>
  <w:num w:numId="31">
    <w:abstractNumId w:val="25"/>
  </w:num>
  <w:num w:numId="32">
    <w:abstractNumId w:val="36"/>
  </w:num>
  <w:num w:numId="33">
    <w:abstractNumId w:val="0"/>
  </w:num>
  <w:num w:numId="34">
    <w:abstractNumId w:val="28"/>
  </w:num>
  <w:num w:numId="35">
    <w:abstractNumId w:val="6"/>
  </w:num>
  <w:num w:numId="36">
    <w:abstractNumId w:val="18"/>
  </w:num>
  <w:num w:numId="37">
    <w:abstractNumId w:val="5"/>
  </w:num>
  <w:num w:numId="38">
    <w:abstractNumId w:val="13"/>
  </w:num>
  <w:num w:numId="39">
    <w:abstractNumId w:val="7"/>
  </w:num>
  <w:num w:numId="40">
    <w:abstractNumId w:val="3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Елена Кирпичёва">
    <w15:presenceInfo w15:providerId="Windows Live" w15:userId="2a8c78c1a59a5791"/>
  </w15:person>
  <w15:person w15:author="Семашко">
    <w15:presenceInfo w15:providerId="None" w15:userId="Семашк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4FFD"/>
    <w:rsid w:val="00001608"/>
    <w:rsid w:val="0000339D"/>
    <w:rsid w:val="0000350B"/>
    <w:rsid w:val="000059A7"/>
    <w:rsid w:val="00007B98"/>
    <w:rsid w:val="00010903"/>
    <w:rsid w:val="00020F54"/>
    <w:rsid w:val="00024511"/>
    <w:rsid w:val="00025D99"/>
    <w:rsid w:val="00034295"/>
    <w:rsid w:val="00042477"/>
    <w:rsid w:val="0004322B"/>
    <w:rsid w:val="00044F15"/>
    <w:rsid w:val="000477F3"/>
    <w:rsid w:val="000534AA"/>
    <w:rsid w:val="0005484A"/>
    <w:rsid w:val="000558AC"/>
    <w:rsid w:val="0006009E"/>
    <w:rsid w:val="00060569"/>
    <w:rsid w:val="00065103"/>
    <w:rsid w:val="00070613"/>
    <w:rsid w:val="00073146"/>
    <w:rsid w:val="000819FC"/>
    <w:rsid w:val="000859B2"/>
    <w:rsid w:val="0008797E"/>
    <w:rsid w:val="00093C98"/>
    <w:rsid w:val="000943FC"/>
    <w:rsid w:val="00094FE1"/>
    <w:rsid w:val="000957B2"/>
    <w:rsid w:val="000977B1"/>
    <w:rsid w:val="000A4C01"/>
    <w:rsid w:val="000A54E6"/>
    <w:rsid w:val="000A665E"/>
    <w:rsid w:val="000B0766"/>
    <w:rsid w:val="000B1D01"/>
    <w:rsid w:val="000B53C5"/>
    <w:rsid w:val="000C0722"/>
    <w:rsid w:val="000C5189"/>
    <w:rsid w:val="000D291E"/>
    <w:rsid w:val="000D364B"/>
    <w:rsid w:val="000D4A00"/>
    <w:rsid w:val="000D635D"/>
    <w:rsid w:val="000D6D36"/>
    <w:rsid w:val="000D71FD"/>
    <w:rsid w:val="000E4955"/>
    <w:rsid w:val="000E4E11"/>
    <w:rsid w:val="000E4ECB"/>
    <w:rsid w:val="000E6C84"/>
    <w:rsid w:val="000F17BE"/>
    <w:rsid w:val="000F5647"/>
    <w:rsid w:val="000F58E9"/>
    <w:rsid w:val="001011EA"/>
    <w:rsid w:val="00105161"/>
    <w:rsid w:val="001055BD"/>
    <w:rsid w:val="00105815"/>
    <w:rsid w:val="0010712C"/>
    <w:rsid w:val="00111A04"/>
    <w:rsid w:val="00123174"/>
    <w:rsid w:val="00123770"/>
    <w:rsid w:val="00123F50"/>
    <w:rsid w:val="00126023"/>
    <w:rsid w:val="00126A83"/>
    <w:rsid w:val="00131438"/>
    <w:rsid w:val="00133C27"/>
    <w:rsid w:val="00136893"/>
    <w:rsid w:val="001371E4"/>
    <w:rsid w:val="00141479"/>
    <w:rsid w:val="00142048"/>
    <w:rsid w:val="00143108"/>
    <w:rsid w:val="00143F47"/>
    <w:rsid w:val="00144577"/>
    <w:rsid w:val="00145C56"/>
    <w:rsid w:val="00156024"/>
    <w:rsid w:val="00161638"/>
    <w:rsid w:val="00163509"/>
    <w:rsid w:val="0016535D"/>
    <w:rsid w:val="0016637B"/>
    <w:rsid w:val="001727AE"/>
    <w:rsid w:val="00172B3C"/>
    <w:rsid w:val="00173126"/>
    <w:rsid w:val="0018117D"/>
    <w:rsid w:val="001831F8"/>
    <w:rsid w:val="00184D3C"/>
    <w:rsid w:val="00186F2A"/>
    <w:rsid w:val="00191398"/>
    <w:rsid w:val="00195138"/>
    <w:rsid w:val="0019772C"/>
    <w:rsid w:val="001A1613"/>
    <w:rsid w:val="001A2B56"/>
    <w:rsid w:val="001A369A"/>
    <w:rsid w:val="001A4169"/>
    <w:rsid w:val="001A6CFC"/>
    <w:rsid w:val="001B1CAA"/>
    <w:rsid w:val="001B4635"/>
    <w:rsid w:val="001B4E13"/>
    <w:rsid w:val="001B6366"/>
    <w:rsid w:val="001C1633"/>
    <w:rsid w:val="001C175C"/>
    <w:rsid w:val="001C3F68"/>
    <w:rsid w:val="001D16E4"/>
    <w:rsid w:val="001D3D96"/>
    <w:rsid w:val="001E0534"/>
    <w:rsid w:val="001E06F9"/>
    <w:rsid w:val="001E7F49"/>
    <w:rsid w:val="001F447B"/>
    <w:rsid w:val="001F5A86"/>
    <w:rsid w:val="001F5E80"/>
    <w:rsid w:val="00200134"/>
    <w:rsid w:val="00200D87"/>
    <w:rsid w:val="00204BF3"/>
    <w:rsid w:val="002051B6"/>
    <w:rsid w:val="00205370"/>
    <w:rsid w:val="00205892"/>
    <w:rsid w:val="00206235"/>
    <w:rsid w:val="002103F2"/>
    <w:rsid w:val="00210A6D"/>
    <w:rsid w:val="002176A4"/>
    <w:rsid w:val="00217A0D"/>
    <w:rsid w:val="00217A62"/>
    <w:rsid w:val="00221832"/>
    <w:rsid w:val="00223BC8"/>
    <w:rsid w:val="002255EF"/>
    <w:rsid w:val="00225C3B"/>
    <w:rsid w:val="00233969"/>
    <w:rsid w:val="0023481F"/>
    <w:rsid w:val="00234AD1"/>
    <w:rsid w:val="0023603A"/>
    <w:rsid w:val="002428F2"/>
    <w:rsid w:val="002456F5"/>
    <w:rsid w:val="0025019D"/>
    <w:rsid w:val="00252BF8"/>
    <w:rsid w:val="00253CDC"/>
    <w:rsid w:val="00256CEB"/>
    <w:rsid w:val="0026032F"/>
    <w:rsid w:val="002628C3"/>
    <w:rsid w:val="00262AEC"/>
    <w:rsid w:val="00263F6A"/>
    <w:rsid w:val="0026488E"/>
    <w:rsid w:val="00264A3D"/>
    <w:rsid w:val="002663F8"/>
    <w:rsid w:val="00273615"/>
    <w:rsid w:val="00280D9D"/>
    <w:rsid w:val="00281CF2"/>
    <w:rsid w:val="002902FD"/>
    <w:rsid w:val="0029531C"/>
    <w:rsid w:val="002A107B"/>
    <w:rsid w:val="002A2212"/>
    <w:rsid w:val="002A47EA"/>
    <w:rsid w:val="002B0181"/>
    <w:rsid w:val="002B4066"/>
    <w:rsid w:val="002B47C3"/>
    <w:rsid w:val="002B6580"/>
    <w:rsid w:val="002C01D4"/>
    <w:rsid w:val="002D01AF"/>
    <w:rsid w:val="002D3B0F"/>
    <w:rsid w:val="002D3F9E"/>
    <w:rsid w:val="002E5CAE"/>
    <w:rsid w:val="002F000C"/>
    <w:rsid w:val="002F16EC"/>
    <w:rsid w:val="002F245E"/>
    <w:rsid w:val="003031FA"/>
    <w:rsid w:val="00305B91"/>
    <w:rsid w:val="003142FB"/>
    <w:rsid w:val="00314711"/>
    <w:rsid w:val="00321BD5"/>
    <w:rsid w:val="00325E09"/>
    <w:rsid w:val="0033494D"/>
    <w:rsid w:val="0033726D"/>
    <w:rsid w:val="00341CDF"/>
    <w:rsid w:val="0034442E"/>
    <w:rsid w:val="0034570B"/>
    <w:rsid w:val="003467B8"/>
    <w:rsid w:val="0035193E"/>
    <w:rsid w:val="00352A61"/>
    <w:rsid w:val="00355112"/>
    <w:rsid w:val="00355FF2"/>
    <w:rsid w:val="003625D6"/>
    <w:rsid w:val="003625F5"/>
    <w:rsid w:val="003635E0"/>
    <w:rsid w:val="00364D97"/>
    <w:rsid w:val="00373257"/>
    <w:rsid w:val="003742B6"/>
    <w:rsid w:val="00376CED"/>
    <w:rsid w:val="00377156"/>
    <w:rsid w:val="00380C41"/>
    <w:rsid w:val="00390B3F"/>
    <w:rsid w:val="00393C34"/>
    <w:rsid w:val="003978AC"/>
    <w:rsid w:val="003A1771"/>
    <w:rsid w:val="003A2E7A"/>
    <w:rsid w:val="003A5E54"/>
    <w:rsid w:val="003A6102"/>
    <w:rsid w:val="003B1CD4"/>
    <w:rsid w:val="003B5A34"/>
    <w:rsid w:val="003C6259"/>
    <w:rsid w:val="003C6E5A"/>
    <w:rsid w:val="003D093B"/>
    <w:rsid w:val="003D0EE6"/>
    <w:rsid w:val="003D0F97"/>
    <w:rsid w:val="003D3736"/>
    <w:rsid w:val="003D60EE"/>
    <w:rsid w:val="003E3CC3"/>
    <w:rsid w:val="003F10F4"/>
    <w:rsid w:val="003F302A"/>
    <w:rsid w:val="003F3EF3"/>
    <w:rsid w:val="003F3F58"/>
    <w:rsid w:val="00400B33"/>
    <w:rsid w:val="004012C6"/>
    <w:rsid w:val="00402459"/>
    <w:rsid w:val="004034E9"/>
    <w:rsid w:val="0040352D"/>
    <w:rsid w:val="00404155"/>
    <w:rsid w:val="00404770"/>
    <w:rsid w:val="00406268"/>
    <w:rsid w:val="004115A8"/>
    <w:rsid w:val="00413BF0"/>
    <w:rsid w:val="004144C6"/>
    <w:rsid w:val="0042140A"/>
    <w:rsid w:val="00421AF9"/>
    <w:rsid w:val="00422E33"/>
    <w:rsid w:val="0042643E"/>
    <w:rsid w:val="004327AF"/>
    <w:rsid w:val="00433C9F"/>
    <w:rsid w:val="00434D9B"/>
    <w:rsid w:val="00436C9F"/>
    <w:rsid w:val="00437361"/>
    <w:rsid w:val="0044039C"/>
    <w:rsid w:val="0044400C"/>
    <w:rsid w:val="00445742"/>
    <w:rsid w:val="0044589E"/>
    <w:rsid w:val="004539D3"/>
    <w:rsid w:val="00454E47"/>
    <w:rsid w:val="00460EBA"/>
    <w:rsid w:val="004616D7"/>
    <w:rsid w:val="00462104"/>
    <w:rsid w:val="0046248E"/>
    <w:rsid w:val="00467018"/>
    <w:rsid w:val="00472A91"/>
    <w:rsid w:val="00474D38"/>
    <w:rsid w:val="00475E94"/>
    <w:rsid w:val="00481445"/>
    <w:rsid w:val="0048164E"/>
    <w:rsid w:val="00487FC0"/>
    <w:rsid w:val="00490177"/>
    <w:rsid w:val="004A320C"/>
    <w:rsid w:val="004A3392"/>
    <w:rsid w:val="004A3C38"/>
    <w:rsid w:val="004A40E6"/>
    <w:rsid w:val="004A4A7D"/>
    <w:rsid w:val="004A6755"/>
    <w:rsid w:val="004B054B"/>
    <w:rsid w:val="004B08C5"/>
    <w:rsid w:val="004C2C81"/>
    <w:rsid w:val="004C573F"/>
    <w:rsid w:val="004C7459"/>
    <w:rsid w:val="004C7592"/>
    <w:rsid w:val="004C7BF6"/>
    <w:rsid w:val="004D0298"/>
    <w:rsid w:val="004D23C8"/>
    <w:rsid w:val="004D5B48"/>
    <w:rsid w:val="004D6BF5"/>
    <w:rsid w:val="004E2FB3"/>
    <w:rsid w:val="004E3A5D"/>
    <w:rsid w:val="004F1EFC"/>
    <w:rsid w:val="004F28CC"/>
    <w:rsid w:val="004F5373"/>
    <w:rsid w:val="004F5871"/>
    <w:rsid w:val="004F6EF7"/>
    <w:rsid w:val="00501739"/>
    <w:rsid w:val="005027BB"/>
    <w:rsid w:val="00504B52"/>
    <w:rsid w:val="00504E94"/>
    <w:rsid w:val="0050516C"/>
    <w:rsid w:val="00510446"/>
    <w:rsid w:val="005105F6"/>
    <w:rsid w:val="00513E31"/>
    <w:rsid w:val="005209A9"/>
    <w:rsid w:val="00520B88"/>
    <w:rsid w:val="00523702"/>
    <w:rsid w:val="005248F6"/>
    <w:rsid w:val="00527A9C"/>
    <w:rsid w:val="00532833"/>
    <w:rsid w:val="00532889"/>
    <w:rsid w:val="00535CC5"/>
    <w:rsid w:val="00546147"/>
    <w:rsid w:val="0054680A"/>
    <w:rsid w:val="00551EA9"/>
    <w:rsid w:val="00555366"/>
    <w:rsid w:val="005559BD"/>
    <w:rsid w:val="00555C49"/>
    <w:rsid w:val="0055612B"/>
    <w:rsid w:val="00556454"/>
    <w:rsid w:val="005564FA"/>
    <w:rsid w:val="00561312"/>
    <w:rsid w:val="00561400"/>
    <w:rsid w:val="00564961"/>
    <w:rsid w:val="00577597"/>
    <w:rsid w:val="00584426"/>
    <w:rsid w:val="005920CB"/>
    <w:rsid w:val="005959B0"/>
    <w:rsid w:val="005A0A0A"/>
    <w:rsid w:val="005A2C7C"/>
    <w:rsid w:val="005B1FE1"/>
    <w:rsid w:val="005B236C"/>
    <w:rsid w:val="005B3912"/>
    <w:rsid w:val="005C17AE"/>
    <w:rsid w:val="005C1A11"/>
    <w:rsid w:val="005C3869"/>
    <w:rsid w:val="005C3D18"/>
    <w:rsid w:val="005D13E2"/>
    <w:rsid w:val="005D3980"/>
    <w:rsid w:val="005D4759"/>
    <w:rsid w:val="005E6108"/>
    <w:rsid w:val="005F5488"/>
    <w:rsid w:val="005F564F"/>
    <w:rsid w:val="00600559"/>
    <w:rsid w:val="00602882"/>
    <w:rsid w:val="00607DDC"/>
    <w:rsid w:val="00610D21"/>
    <w:rsid w:val="00614FF8"/>
    <w:rsid w:val="006175AA"/>
    <w:rsid w:val="00624BEB"/>
    <w:rsid w:val="00627B5C"/>
    <w:rsid w:val="0063025C"/>
    <w:rsid w:val="00631F3D"/>
    <w:rsid w:val="00636765"/>
    <w:rsid w:val="00647F10"/>
    <w:rsid w:val="00655B38"/>
    <w:rsid w:val="00655B95"/>
    <w:rsid w:val="00656789"/>
    <w:rsid w:val="00660017"/>
    <w:rsid w:val="00663E59"/>
    <w:rsid w:val="00664073"/>
    <w:rsid w:val="00666EC5"/>
    <w:rsid w:val="00667BD7"/>
    <w:rsid w:val="0067138A"/>
    <w:rsid w:val="00671D56"/>
    <w:rsid w:val="006722B6"/>
    <w:rsid w:val="00681FAC"/>
    <w:rsid w:val="006821F8"/>
    <w:rsid w:val="006848FF"/>
    <w:rsid w:val="00685C72"/>
    <w:rsid w:val="006913D2"/>
    <w:rsid w:val="00691D20"/>
    <w:rsid w:val="00692231"/>
    <w:rsid w:val="0069333F"/>
    <w:rsid w:val="00693C3A"/>
    <w:rsid w:val="006955BD"/>
    <w:rsid w:val="00695785"/>
    <w:rsid w:val="0069638F"/>
    <w:rsid w:val="006A23AC"/>
    <w:rsid w:val="006A2835"/>
    <w:rsid w:val="006A287D"/>
    <w:rsid w:val="006A5D2F"/>
    <w:rsid w:val="006B1CB5"/>
    <w:rsid w:val="006B25A8"/>
    <w:rsid w:val="006B37F5"/>
    <w:rsid w:val="006B4D54"/>
    <w:rsid w:val="006B4F6F"/>
    <w:rsid w:val="006B7EA4"/>
    <w:rsid w:val="006C02F0"/>
    <w:rsid w:val="006C0976"/>
    <w:rsid w:val="006C30D9"/>
    <w:rsid w:val="006D4A50"/>
    <w:rsid w:val="006D56DA"/>
    <w:rsid w:val="006D6FED"/>
    <w:rsid w:val="006E09C7"/>
    <w:rsid w:val="006E249B"/>
    <w:rsid w:val="006E5E33"/>
    <w:rsid w:val="006F03BE"/>
    <w:rsid w:val="006F5B62"/>
    <w:rsid w:val="006F7136"/>
    <w:rsid w:val="006F7850"/>
    <w:rsid w:val="00700AA8"/>
    <w:rsid w:val="00706341"/>
    <w:rsid w:val="00711D75"/>
    <w:rsid w:val="007149AB"/>
    <w:rsid w:val="00715E98"/>
    <w:rsid w:val="00721BBE"/>
    <w:rsid w:val="007227BC"/>
    <w:rsid w:val="00727B2C"/>
    <w:rsid w:val="00727B94"/>
    <w:rsid w:val="00727E2B"/>
    <w:rsid w:val="007303B4"/>
    <w:rsid w:val="007308B7"/>
    <w:rsid w:val="00736EFB"/>
    <w:rsid w:val="007406ED"/>
    <w:rsid w:val="0074462B"/>
    <w:rsid w:val="00744F07"/>
    <w:rsid w:val="00752E1B"/>
    <w:rsid w:val="0075488E"/>
    <w:rsid w:val="00760E06"/>
    <w:rsid w:val="00761C13"/>
    <w:rsid w:val="00761C2D"/>
    <w:rsid w:val="00762EE6"/>
    <w:rsid w:val="0076371F"/>
    <w:rsid w:val="00763930"/>
    <w:rsid w:val="007733B8"/>
    <w:rsid w:val="00776DA3"/>
    <w:rsid w:val="00777726"/>
    <w:rsid w:val="0078024D"/>
    <w:rsid w:val="007840D2"/>
    <w:rsid w:val="00784D61"/>
    <w:rsid w:val="00785585"/>
    <w:rsid w:val="00786397"/>
    <w:rsid w:val="0078757C"/>
    <w:rsid w:val="0079162C"/>
    <w:rsid w:val="00792E28"/>
    <w:rsid w:val="007938EB"/>
    <w:rsid w:val="007A1F1E"/>
    <w:rsid w:val="007A2076"/>
    <w:rsid w:val="007A2593"/>
    <w:rsid w:val="007A37F7"/>
    <w:rsid w:val="007A39E0"/>
    <w:rsid w:val="007A3F85"/>
    <w:rsid w:val="007A44D5"/>
    <w:rsid w:val="007A6317"/>
    <w:rsid w:val="007A6898"/>
    <w:rsid w:val="007A7156"/>
    <w:rsid w:val="007A7513"/>
    <w:rsid w:val="007B15F4"/>
    <w:rsid w:val="007B2EA8"/>
    <w:rsid w:val="007B7944"/>
    <w:rsid w:val="007C12DC"/>
    <w:rsid w:val="007C2B97"/>
    <w:rsid w:val="007C504E"/>
    <w:rsid w:val="007C6416"/>
    <w:rsid w:val="007C6CAC"/>
    <w:rsid w:val="007C71AC"/>
    <w:rsid w:val="007D17C9"/>
    <w:rsid w:val="007D2B0B"/>
    <w:rsid w:val="007D5703"/>
    <w:rsid w:val="007E6803"/>
    <w:rsid w:val="007E743E"/>
    <w:rsid w:val="007F0110"/>
    <w:rsid w:val="007F11FC"/>
    <w:rsid w:val="007F1CA8"/>
    <w:rsid w:val="007F27BF"/>
    <w:rsid w:val="007F30A1"/>
    <w:rsid w:val="008001DE"/>
    <w:rsid w:val="0080432F"/>
    <w:rsid w:val="00806480"/>
    <w:rsid w:val="00814765"/>
    <w:rsid w:val="00815D32"/>
    <w:rsid w:val="00815EC3"/>
    <w:rsid w:val="008202A9"/>
    <w:rsid w:val="008202EE"/>
    <w:rsid w:val="00820610"/>
    <w:rsid w:val="00820733"/>
    <w:rsid w:val="008222AE"/>
    <w:rsid w:val="0082262C"/>
    <w:rsid w:val="00822D97"/>
    <w:rsid w:val="0082785C"/>
    <w:rsid w:val="00832D3E"/>
    <w:rsid w:val="008343D8"/>
    <w:rsid w:val="008345DE"/>
    <w:rsid w:val="00836D7E"/>
    <w:rsid w:val="00840CAA"/>
    <w:rsid w:val="00842EAB"/>
    <w:rsid w:val="008432E2"/>
    <w:rsid w:val="00846F82"/>
    <w:rsid w:val="00847EBF"/>
    <w:rsid w:val="00851B2C"/>
    <w:rsid w:val="0085221F"/>
    <w:rsid w:val="008522E9"/>
    <w:rsid w:val="00854381"/>
    <w:rsid w:val="008564D6"/>
    <w:rsid w:val="00865442"/>
    <w:rsid w:val="0087003F"/>
    <w:rsid w:val="008710D3"/>
    <w:rsid w:val="00872B10"/>
    <w:rsid w:val="00873E32"/>
    <w:rsid w:val="00874996"/>
    <w:rsid w:val="00890829"/>
    <w:rsid w:val="008910F3"/>
    <w:rsid w:val="00897170"/>
    <w:rsid w:val="008A7CF4"/>
    <w:rsid w:val="008B0522"/>
    <w:rsid w:val="008B23AD"/>
    <w:rsid w:val="008B243B"/>
    <w:rsid w:val="008B2D45"/>
    <w:rsid w:val="008B3DDF"/>
    <w:rsid w:val="008B6A24"/>
    <w:rsid w:val="008B6CD9"/>
    <w:rsid w:val="008B7A3B"/>
    <w:rsid w:val="008C178C"/>
    <w:rsid w:val="008C3B3A"/>
    <w:rsid w:val="008C7139"/>
    <w:rsid w:val="008D1423"/>
    <w:rsid w:val="008D2405"/>
    <w:rsid w:val="008D26DE"/>
    <w:rsid w:val="008D382B"/>
    <w:rsid w:val="008D4812"/>
    <w:rsid w:val="008D7471"/>
    <w:rsid w:val="008E5AEF"/>
    <w:rsid w:val="008F7D53"/>
    <w:rsid w:val="00901CBB"/>
    <w:rsid w:val="00911B85"/>
    <w:rsid w:val="0091242F"/>
    <w:rsid w:val="00913873"/>
    <w:rsid w:val="0091448D"/>
    <w:rsid w:val="00914498"/>
    <w:rsid w:val="009158A1"/>
    <w:rsid w:val="00916CE7"/>
    <w:rsid w:val="00921D26"/>
    <w:rsid w:val="00923B2B"/>
    <w:rsid w:val="009278C0"/>
    <w:rsid w:val="00930966"/>
    <w:rsid w:val="00934F7C"/>
    <w:rsid w:val="00935DA2"/>
    <w:rsid w:val="00935DBF"/>
    <w:rsid w:val="00935E14"/>
    <w:rsid w:val="009411E9"/>
    <w:rsid w:val="0094619B"/>
    <w:rsid w:val="0095018C"/>
    <w:rsid w:val="00952D80"/>
    <w:rsid w:val="00953BB0"/>
    <w:rsid w:val="009604F1"/>
    <w:rsid w:val="00962DF6"/>
    <w:rsid w:val="00964DD7"/>
    <w:rsid w:val="00973698"/>
    <w:rsid w:val="009750A5"/>
    <w:rsid w:val="00977B91"/>
    <w:rsid w:val="009824B8"/>
    <w:rsid w:val="00982805"/>
    <w:rsid w:val="00986B39"/>
    <w:rsid w:val="009906BB"/>
    <w:rsid w:val="00990C54"/>
    <w:rsid w:val="0099440B"/>
    <w:rsid w:val="009952F2"/>
    <w:rsid w:val="009A07B0"/>
    <w:rsid w:val="009A101C"/>
    <w:rsid w:val="009A2BA0"/>
    <w:rsid w:val="009A566A"/>
    <w:rsid w:val="009A5A9F"/>
    <w:rsid w:val="009B4BFD"/>
    <w:rsid w:val="009B6A75"/>
    <w:rsid w:val="009B7286"/>
    <w:rsid w:val="009C3137"/>
    <w:rsid w:val="009C543A"/>
    <w:rsid w:val="009D5277"/>
    <w:rsid w:val="009D7E53"/>
    <w:rsid w:val="009E175A"/>
    <w:rsid w:val="009E3FC8"/>
    <w:rsid w:val="009E54B7"/>
    <w:rsid w:val="009F1599"/>
    <w:rsid w:val="009F1747"/>
    <w:rsid w:val="009F34D7"/>
    <w:rsid w:val="00A06E26"/>
    <w:rsid w:val="00A0731E"/>
    <w:rsid w:val="00A113EE"/>
    <w:rsid w:val="00A12C1D"/>
    <w:rsid w:val="00A149A1"/>
    <w:rsid w:val="00A14FFD"/>
    <w:rsid w:val="00A165CD"/>
    <w:rsid w:val="00A17C8D"/>
    <w:rsid w:val="00A17DD7"/>
    <w:rsid w:val="00A23446"/>
    <w:rsid w:val="00A23A37"/>
    <w:rsid w:val="00A35374"/>
    <w:rsid w:val="00A400F8"/>
    <w:rsid w:val="00A41974"/>
    <w:rsid w:val="00A42772"/>
    <w:rsid w:val="00A45525"/>
    <w:rsid w:val="00A46CDB"/>
    <w:rsid w:val="00A50A10"/>
    <w:rsid w:val="00A53BE8"/>
    <w:rsid w:val="00A54952"/>
    <w:rsid w:val="00A55663"/>
    <w:rsid w:val="00A56CBD"/>
    <w:rsid w:val="00A574FC"/>
    <w:rsid w:val="00A6277D"/>
    <w:rsid w:val="00A670D1"/>
    <w:rsid w:val="00A73B51"/>
    <w:rsid w:val="00A74327"/>
    <w:rsid w:val="00A83267"/>
    <w:rsid w:val="00A866F9"/>
    <w:rsid w:val="00A91C29"/>
    <w:rsid w:val="00A966B9"/>
    <w:rsid w:val="00AA008D"/>
    <w:rsid w:val="00AA1FF9"/>
    <w:rsid w:val="00AA3FD6"/>
    <w:rsid w:val="00AA4CB7"/>
    <w:rsid w:val="00AA62A6"/>
    <w:rsid w:val="00AB344F"/>
    <w:rsid w:val="00AB640E"/>
    <w:rsid w:val="00AC178C"/>
    <w:rsid w:val="00AD6536"/>
    <w:rsid w:val="00AE4E68"/>
    <w:rsid w:val="00AF3432"/>
    <w:rsid w:val="00AF3596"/>
    <w:rsid w:val="00AF4B20"/>
    <w:rsid w:val="00AF5E26"/>
    <w:rsid w:val="00B00F0F"/>
    <w:rsid w:val="00B07E4C"/>
    <w:rsid w:val="00B12E2E"/>
    <w:rsid w:val="00B20C3A"/>
    <w:rsid w:val="00B216EB"/>
    <w:rsid w:val="00B22FF7"/>
    <w:rsid w:val="00B2714E"/>
    <w:rsid w:val="00B273A3"/>
    <w:rsid w:val="00B329CF"/>
    <w:rsid w:val="00B34C97"/>
    <w:rsid w:val="00B56A18"/>
    <w:rsid w:val="00B62DDD"/>
    <w:rsid w:val="00B62FCA"/>
    <w:rsid w:val="00B64694"/>
    <w:rsid w:val="00B7097E"/>
    <w:rsid w:val="00B71DFD"/>
    <w:rsid w:val="00B76BAF"/>
    <w:rsid w:val="00B773A5"/>
    <w:rsid w:val="00B80306"/>
    <w:rsid w:val="00B80461"/>
    <w:rsid w:val="00B8154D"/>
    <w:rsid w:val="00B82A06"/>
    <w:rsid w:val="00B834DE"/>
    <w:rsid w:val="00B8494D"/>
    <w:rsid w:val="00B908AF"/>
    <w:rsid w:val="00B91BC4"/>
    <w:rsid w:val="00B92DAB"/>
    <w:rsid w:val="00B9317A"/>
    <w:rsid w:val="00B958A0"/>
    <w:rsid w:val="00B9595F"/>
    <w:rsid w:val="00B96450"/>
    <w:rsid w:val="00B96F90"/>
    <w:rsid w:val="00B973EF"/>
    <w:rsid w:val="00BA1CF5"/>
    <w:rsid w:val="00BA20D3"/>
    <w:rsid w:val="00BA3343"/>
    <w:rsid w:val="00BA35FD"/>
    <w:rsid w:val="00BA6144"/>
    <w:rsid w:val="00BB51BD"/>
    <w:rsid w:val="00BC1A61"/>
    <w:rsid w:val="00BC1CD6"/>
    <w:rsid w:val="00BC419B"/>
    <w:rsid w:val="00BC5007"/>
    <w:rsid w:val="00BC77A5"/>
    <w:rsid w:val="00BD1CE1"/>
    <w:rsid w:val="00BD4857"/>
    <w:rsid w:val="00BD7749"/>
    <w:rsid w:val="00BF0433"/>
    <w:rsid w:val="00BF11A5"/>
    <w:rsid w:val="00BF43B6"/>
    <w:rsid w:val="00C0628E"/>
    <w:rsid w:val="00C07BF8"/>
    <w:rsid w:val="00C24F2C"/>
    <w:rsid w:val="00C26823"/>
    <w:rsid w:val="00C312A7"/>
    <w:rsid w:val="00C40B88"/>
    <w:rsid w:val="00C41661"/>
    <w:rsid w:val="00C4744E"/>
    <w:rsid w:val="00C52383"/>
    <w:rsid w:val="00C53642"/>
    <w:rsid w:val="00C53D20"/>
    <w:rsid w:val="00C56030"/>
    <w:rsid w:val="00C6170F"/>
    <w:rsid w:val="00C62743"/>
    <w:rsid w:val="00C66198"/>
    <w:rsid w:val="00C707A0"/>
    <w:rsid w:val="00C734C4"/>
    <w:rsid w:val="00C75350"/>
    <w:rsid w:val="00C759A2"/>
    <w:rsid w:val="00C77784"/>
    <w:rsid w:val="00C84EC1"/>
    <w:rsid w:val="00C8555C"/>
    <w:rsid w:val="00C85B9B"/>
    <w:rsid w:val="00C87E4B"/>
    <w:rsid w:val="00C91EBA"/>
    <w:rsid w:val="00C9245E"/>
    <w:rsid w:val="00C93BCA"/>
    <w:rsid w:val="00C95433"/>
    <w:rsid w:val="00C9641C"/>
    <w:rsid w:val="00C97D45"/>
    <w:rsid w:val="00CA4079"/>
    <w:rsid w:val="00CB3A45"/>
    <w:rsid w:val="00CB494E"/>
    <w:rsid w:val="00CB7D0C"/>
    <w:rsid w:val="00CC24AC"/>
    <w:rsid w:val="00CC5491"/>
    <w:rsid w:val="00CD0EB1"/>
    <w:rsid w:val="00CD39BC"/>
    <w:rsid w:val="00CE0FCC"/>
    <w:rsid w:val="00CE28D1"/>
    <w:rsid w:val="00CE446C"/>
    <w:rsid w:val="00CE5724"/>
    <w:rsid w:val="00CE6D06"/>
    <w:rsid w:val="00CF34BE"/>
    <w:rsid w:val="00CF59CF"/>
    <w:rsid w:val="00CF6015"/>
    <w:rsid w:val="00D06C1C"/>
    <w:rsid w:val="00D06D30"/>
    <w:rsid w:val="00D07A20"/>
    <w:rsid w:val="00D11782"/>
    <w:rsid w:val="00D121BC"/>
    <w:rsid w:val="00D14224"/>
    <w:rsid w:val="00D17A4D"/>
    <w:rsid w:val="00D24485"/>
    <w:rsid w:val="00D271EC"/>
    <w:rsid w:val="00D272B4"/>
    <w:rsid w:val="00D27F2A"/>
    <w:rsid w:val="00D312B7"/>
    <w:rsid w:val="00D31473"/>
    <w:rsid w:val="00D3279F"/>
    <w:rsid w:val="00D32A43"/>
    <w:rsid w:val="00D379BD"/>
    <w:rsid w:val="00D4098C"/>
    <w:rsid w:val="00D41998"/>
    <w:rsid w:val="00D46CD5"/>
    <w:rsid w:val="00D4721D"/>
    <w:rsid w:val="00D51904"/>
    <w:rsid w:val="00D539DF"/>
    <w:rsid w:val="00D53EC8"/>
    <w:rsid w:val="00D53F59"/>
    <w:rsid w:val="00D577B3"/>
    <w:rsid w:val="00D60629"/>
    <w:rsid w:val="00D60E82"/>
    <w:rsid w:val="00D62B3B"/>
    <w:rsid w:val="00D64E98"/>
    <w:rsid w:val="00D6521D"/>
    <w:rsid w:val="00D667FA"/>
    <w:rsid w:val="00D72206"/>
    <w:rsid w:val="00D733DF"/>
    <w:rsid w:val="00D73531"/>
    <w:rsid w:val="00D82215"/>
    <w:rsid w:val="00D83C8C"/>
    <w:rsid w:val="00D8522C"/>
    <w:rsid w:val="00D86CE2"/>
    <w:rsid w:val="00D910DC"/>
    <w:rsid w:val="00D929D0"/>
    <w:rsid w:val="00DA3E8D"/>
    <w:rsid w:val="00DA4E6B"/>
    <w:rsid w:val="00DA5A74"/>
    <w:rsid w:val="00DB1820"/>
    <w:rsid w:val="00DB2C12"/>
    <w:rsid w:val="00DB4936"/>
    <w:rsid w:val="00DB5653"/>
    <w:rsid w:val="00DC0EB1"/>
    <w:rsid w:val="00DC24BF"/>
    <w:rsid w:val="00DC2BF5"/>
    <w:rsid w:val="00DC3E03"/>
    <w:rsid w:val="00DD2BF1"/>
    <w:rsid w:val="00DD3491"/>
    <w:rsid w:val="00DD7A8A"/>
    <w:rsid w:val="00DD7E75"/>
    <w:rsid w:val="00DE3BF6"/>
    <w:rsid w:val="00DF159C"/>
    <w:rsid w:val="00DF5D20"/>
    <w:rsid w:val="00DF6E73"/>
    <w:rsid w:val="00E071EB"/>
    <w:rsid w:val="00E072A0"/>
    <w:rsid w:val="00E07FC6"/>
    <w:rsid w:val="00E1034E"/>
    <w:rsid w:val="00E11B1F"/>
    <w:rsid w:val="00E12486"/>
    <w:rsid w:val="00E31CC4"/>
    <w:rsid w:val="00E367DF"/>
    <w:rsid w:val="00E374BF"/>
    <w:rsid w:val="00E43481"/>
    <w:rsid w:val="00E43F78"/>
    <w:rsid w:val="00E47AC8"/>
    <w:rsid w:val="00E5592D"/>
    <w:rsid w:val="00E56B57"/>
    <w:rsid w:val="00E62E62"/>
    <w:rsid w:val="00E6407E"/>
    <w:rsid w:val="00E64D6D"/>
    <w:rsid w:val="00E715D7"/>
    <w:rsid w:val="00E7306D"/>
    <w:rsid w:val="00E80D44"/>
    <w:rsid w:val="00E8503E"/>
    <w:rsid w:val="00E87B6B"/>
    <w:rsid w:val="00E924E2"/>
    <w:rsid w:val="00E92CB9"/>
    <w:rsid w:val="00E942A3"/>
    <w:rsid w:val="00E96435"/>
    <w:rsid w:val="00E96FE9"/>
    <w:rsid w:val="00E9754C"/>
    <w:rsid w:val="00EA0BC8"/>
    <w:rsid w:val="00EA1A04"/>
    <w:rsid w:val="00EA71CA"/>
    <w:rsid w:val="00EB15FD"/>
    <w:rsid w:val="00EB29F0"/>
    <w:rsid w:val="00EB53FE"/>
    <w:rsid w:val="00EC085E"/>
    <w:rsid w:val="00EC2456"/>
    <w:rsid w:val="00EC3E35"/>
    <w:rsid w:val="00EC443D"/>
    <w:rsid w:val="00EC5599"/>
    <w:rsid w:val="00ED1B58"/>
    <w:rsid w:val="00ED1B83"/>
    <w:rsid w:val="00ED3C91"/>
    <w:rsid w:val="00ED7C4F"/>
    <w:rsid w:val="00EE1485"/>
    <w:rsid w:val="00EE3648"/>
    <w:rsid w:val="00EE62E2"/>
    <w:rsid w:val="00EE68C0"/>
    <w:rsid w:val="00EF2F92"/>
    <w:rsid w:val="00EF3F0E"/>
    <w:rsid w:val="00EF6221"/>
    <w:rsid w:val="00F02F02"/>
    <w:rsid w:val="00F07ED7"/>
    <w:rsid w:val="00F07F32"/>
    <w:rsid w:val="00F11E02"/>
    <w:rsid w:val="00F1690D"/>
    <w:rsid w:val="00F20AEB"/>
    <w:rsid w:val="00F24CFF"/>
    <w:rsid w:val="00F26C23"/>
    <w:rsid w:val="00F27625"/>
    <w:rsid w:val="00F31675"/>
    <w:rsid w:val="00F33195"/>
    <w:rsid w:val="00F4771F"/>
    <w:rsid w:val="00F51136"/>
    <w:rsid w:val="00F51B51"/>
    <w:rsid w:val="00F53958"/>
    <w:rsid w:val="00F54AB1"/>
    <w:rsid w:val="00F61173"/>
    <w:rsid w:val="00F649EE"/>
    <w:rsid w:val="00F64EB4"/>
    <w:rsid w:val="00F66D59"/>
    <w:rsid w:val="00F74018"/>
    <w:rsid w:val="00F749F8"/>
    <w:rsid w:val="00F82DC6"/>
    <w:rsid w:val="00F84208"/>
    <w:rsid w:val="00F84A3F"/>
    <w:rsid w:val="00F867B2"/>
    <w:rsid w:val="00F9718A"/>
    <w:rsid w:val="00F97357"/>
    <w:rsid w:val="00FA67AE"/>
    <w:rsid w:val="00FA7091"/>
    <w:rsid w:val="00FA7187"/>
    <w:rsid w:val="00FB2511"/>
    <w:rsid w:val="00FB5C1E"/>
    <w:rsid w:val="00FC0D04"/>
    <w:rsid w:val="00FC13AF"/>
    <w:rsid w:val="00FC24DE"/>
    <w:rsid w:val="00FC3383"/>
    <w:rsid w:val="00FC411A"/>
    <w:rsid w:val="00FC4CB6"/>
    <w:rsid w:val="00FC5C63"/>
    <w:rsid w:val="00FD24C2"/>
    <w:rsid w:val="00FD4F6D"/>
    <w:rsid w:val="00FD6747"/>
    <w:rsid w:val="00FE152C"/>
    <w:rsid w:val="00FE24EA"/>
    <w:rsid w:val="00FE32EF"/>
    <w:rsid w:val="00FE5971"/>
    <w:rsid w:val="00FE71A2"/>
    <w:rsid w:val="00FE7B6F"/>
    <w:rsid w:val="00FF2898"/>
    <w:rsid w:val="00FF5082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55F9"/>
  <w15:docId w15:val="{5B06FEB6-171F-46B1-93BA-4F3D2AB8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E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A14FFD"/>
    <w:pPr>
      <w:ind w:firstLine="720"/>
      <w:jc w:val="both"/>
    </w:pPr>
    <w:rPr>
      <w:sz w:val="28"/>
      <w:szCs w:val="20"/>
    </w:rPr>
  </w:style>
  <w:style w:type="character" w:customStyle="1" w:styleId="20">
    <w:name w:val="Основной текст 2 Знак"/>
    <w:basedOn w:val="a0"/>
    <w:link w:val="2"/>
    <w:rsid w:val="00A14F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aliases w:val="1,UL,Абзац маркированнный,Table-Normal,RSHB_Table-Normal,Предусловия,List Paragraph,Шаг процесса,Bullet List,FooterText,numbered,Нумерованный список_ФТ,1. Абзац списка,Булет 1,Bullet Number,Нумерованый список,lp1,lp11,List Paragraph11,Абзац"/>
    <w:basedOn w:val="a"/>
    <w:link w:val="a4"/>
    <w:uiPriority w:val="34"/>
    <w:qFormat/>
    <w:rsid w:val="00A14FFD"/>
    <w:pPr>
      <w:ind w:left="720"/>
      <w:contextualSpacing/>
    </w:pPr>
  </w:style>
  <w:style w:type="character" w:styleId="a5">
    <w:name w:val="Strong"/>
    <w:uiPriority w:val="22"/>
    <w:qFormat/>
    <w:rsid w:val="00A14FFD"/>
    <w:rPr>
      <w:b/>
      <w:bCs/>
    </w:rPr>
  </w:style>
  <w:style w:type="paragraph" w:customStyle="1" w:styleId="a6">
    <w:name w:val="ГС_ДатаДокумента"/>
    <w:basedOn w:val="a"/>
    <w:rsid w:val="004012C6"/>
    <w:pPr>
      <w:spacing w:before="120" w:after="240"/>
      <w:jc w:val="center"/>
    </w:pPr>
    <w:rPr>
      <w:b/>
      <w:snapToGrid w:val="0"/>
      <w:sz w:val="28"/>
      <w:szCs w:val="32"/>
    </w:rPr>
  </w:style>
  <w:style w:type="paragraph" w:customStyle="1" w:styleId="1">
    <w:name w:val="Обычный1"/>
    <w:rsid w:val="004012C6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styleId="a7">
    <w:name w:val="Title"/>
    <w:basedOn w:val="a"/>
    <w:link w:val="a8"/>
    <w:qFormat/>
    <w:rsid w:val="00865442"/>
    <w:pPr>
      <w:jc w:val="center"/>
    </w:pPr>
    <w:rPr>
      <w:b/>
      <w:bCs/>
      <w:sz w:val="28"/>
    </w:rPr>
  </w:style>
  <w:style w:type="character" w:customStyle="1" w:styleId="a8">
    <w:name w:val="Название Знак"/>
    <w:basedOn w:val="a0"/>
    <w:link w:val="a7"/>
    <w:rsid w:val="008654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6F9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6F90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annotation reference"/>
    <w:basedOn w:val="a0"/>
    <w:uiPriority w:val="99"/>
    <w:semiHidden/>
    <w:unhideWhenUsed/>
    <w:rsid w:val="003C6259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3C6259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3C625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C625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C625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Revision"/>
    <w:hidden/>
    <w:uiPriority w:val="99"/>
    <w:semiHidden/>
    <w:rsid w:val="00DA4E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A2C7C"/>
  </w:style>
  <w:style w:type="paragraph" w:styleId="af1">
    <w:name w:val="Normal (Web)"/>
    <w:basedOn w:val="a"/>
    <w:uiPriority w:val="99"/>
    <w:semiHidden/>
    <w:unhideWhenUsed/>
    <w:rsid w:val="00721BBE"/>
    <w:pPr>
      <w:spacing w:before="100" w:beforeAutospacing="1" w:after="100" w:afterAutospacing="1"/>
    </w:pPr>
  </w:style>
  <w:style w:type="paragraph" w:styleId="af2">
    <w:name w:val="header"/>
    <w:basedOn w:val="a"/>
    <w:link w:val="af3"/>
    <w:uiPriority w:val="99"/>
    <w:unhideWhenUsed/>
    <w:rsid w:val="006C30D9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6C30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6C30D9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6C30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mail-msolistparagraph">
    <w:name w:val="gmail-msolistparagraph"/>
    <w:basedOn w:val="a"/>
    <w:rsid w:val="003F3EF3"/>
    <w:pPr>
      <w:spacing w:before="100" w:beforeAutospacing="1" w:after="100" w:afterAutospacing="1"/>
    </w:pPr>
  </w:style>
  <w:style w:type="table" w:customStyle="1" w:styleId="10">
    <w:name w:val="Сетка таблицы1"/>
    <w:basedOn w:val="a1"/>
    <w:next w:val="af6"/>
    <w:rsid w:val="005920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Table Grid"/>
    <w:basedOn w:val="a1"/>
    <w:uiPriority w:val="59"/>
    <w:rsid w:val="00592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1 Знак,UL Знак,Абзац маркированнный Знак,Table-Normal Знак,RSHB_Table-Normal Знак,Предусловия Знак,List Paragraph Знак,Шаг процесса Знак,Bullet List Знак,FooterText Знак,numbered Знак,Нумерованный список_ФТ Знак,1. Абзац списка Знак"/>
    <w:link w:val="a3"/>
    <w:uiPriority w:val="34"/>
    <w:locked/>
    <w:rsid w:val="00631F3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2D53C-9B26-484D-862F-F7C2642B1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3043</Words>
  <Characters>17349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Ososkov;Mitsyn;Semashko</dc:creator>
  <cp:lastModifiedBy>Елена Кирпичёва</cp:lastModifiedBy>
  <cp:revision>2</cp:revision>
  <dcterms:created xsi:type="dcterms:W3CDTF">2017-08-24T10:11:00Z</dcterms:created>
  <dcterms:modified xsi:type="dcterms:W3CDTF">2017-08-24T10:11:00Z</dcterms:modified>
</cp:coreProperties>
</file>